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FD75EB" w14:textId="452F822B" w:rsidR="00D7522C" w:rsidRPr="00B37D38" w:rsidRDefault="00B37D38" w:rsidP="00B37D38">
      <w:pPr>
        <w:pStyle w:val="papertitle"/>
        <w:spacing w:before="5pt" w:beforeAutospacing="1" w:after="5pt" w:afterAutospacing="1"/>
        <w:rPr>
          <w:kern w:val="48"/>
        </w:rPr>
      </w:pPr>
      <w:commentRangeStart w:id="0"/>
      <w:commentRangeStart w:id="1"/>
      <w:r>
        <w:rPr>
          <w:kern w:val="48"/>
        </w:rPr>
        <w:t>A New Approach to Protecting Data: The Intricacies of AI and Differential Privacy</w:t>
      </w:r>
      <w:commentRangeEnd w:id="0"/>
      <w:r w:rsidR="00844568">
        <w:rPr>
          <w:rStyle w:val="CommentReference"/>
          <w:rFonts w:eastAsia="SimSun"/>
          <w:noProof w:val="0"/>
        </w:rPr>
        <w:commentReference w:id="0"/>
      </w:r>
      <w:commentRangeEnd w:id="1"/>
      <w:r w:rsidR="005B44D1">
        <w:rPr>
          <w:rStyle w:val="CommentReference"/>
          <w:rFonts w:eastAsia="SimSun"/>
          <w:noProof w:val="0"/>
        </w:rPr>
        <w:commentReference w:id="1"/>
      </w:r>
    </w:p>
    <w:p w14:paraId="07A1836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2"/>
          <w:pgSz w:w="595.30pt" w:h="841.90pt" w:code="9"/>
          <w:pgMar w:top="27pt" w:right="44.65pt" w:bottom="72pt" w:left="44.65pt" w:header="36pt" w:footer="36pt" w:gutter="0pt"/>
          <w:cols w:space="36pt"/>
          <w:titlePg/>
          <w:docGrid w:linePitch="360"/>
        </w:sectPr>
      </w:pPr>
    </w:p>
    <w:p w14:paraId="5A39CCE5" w14:textId="48751FEA"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3ED99D0D" w:rsidR="004D72B5" w:rsidDel="00642776" w:rsidRDefault="009303D9" w:rsidP="00642776">
      <w:pPr>
        <w:pStyle w:val="Abstract"/>
        <w:rPr>
          <w:del w:id="2" w:author="Sepideh Ghanavati" w:date="2022-11-13T18:49:00Z"/>
          <w:iCs/>
        </w:rPr>
      </w:pPr>
      <w:commentRangeStart w:id="3"/>
      <w:r>
        <w:rPr>
          <w:i/>
          <w:iCs/>
        </w:rPr>
        <w:t>Abstract</w:t>
      </w:r>
      <w:r>
        <w:t>—</w:t>
      </w:r>
      <w:commentRangeEnd w:id="3"/>
      <w:r w:rsidR="00844568">
        <w:rPr>
          <w:rStyle w:val="CommentReference"/>
          <w:b w:val="0"/>
          <w:bCs w:val="0"/>
        </w:rPr>
        <w:commentReference w:id="3"/>
      </w:r>
    </w:p>
    <w:p w14:paraId="22333B28" w14:textId="34363CC2" w:rsidR="009303D9" w:rsidRPr="004D72B5" w:rsidRDefault="00507D30" w:rsidP="00627D2F">
      <w:pPr>
        <w:pStyle w:val="Abstract"/>
      </w:pPr>
      <w:r w:rsidRPr="00507D30">
        <w:rPr>
          <w:shd w:val="clear" w:color="auto" w:fill="FFFFFF"/>
        </w:rPr>
        <w:t xml:space="preserve">The growing need for socially responsible AI and machine learning algorithms has brought about discussion for the best techniques to mitigate these concerns. This issue can be explained </w:t>
      </w:r>
      <w:r w:rsidR="00844568">
        <w:rPr>
          <w:shd w:val="clear" w:color="auto" w:fill="FFFFFF"/>
        </w:rPr>
        <w:t>by</w:t>
      </w:r>
      <w:r w:rsidRPr="00507D30">
        <w:rPr>
          <w:shd w:val="clear" w:color="auto" w:fill="FFFFFF"/>
        </w:rPr>
        <w:t xml:space="preserve"> increasing privacy </w:t>
      </w:r>
      <w:r w:rsidR="00844568">
        <w:rPr>
          <w:shd w:val="clear" w:color="auto" w:fill="FFFFFF"/>
        </w:rPr>
        <w:t>concerns</w:t>
      </w:r>
      <w:r w:rsidR="00844568" w:rsidRPr="00507D30">
        <w:rPr>
          <w:shd w:val="clear" w:color="auto" w:fill="FFFFFF"/>
        </w:rPr>
        <w:t xml:space="preserve"> </w:t>
      </w:r>
      <w:r w:rsidRPr="00507D30">
        <w:rPr>
          <w:shd w:val="clear" w:color="auto" w:fill="FFFFFF"/>
        </w:rPr>
        <w:t xml:space="preserve">within the current </w:t>
      </w:r>
      <w:r w:rsidR="00844568">
        <w:rPr>
          <w:shd w:val="clear" w:color="auto" w:fill="FFFFFF"/>
        </w:rPr>
        <w:t>data-driven</w:t>
      </w:r>
      <w:r w:rsidRPr="00507D30">
        <w:rPr>
          <w:shd w:val="clear" w:color="auto" w:fill="FFFFFF"/>
        </w:rPr>
        <w:t xml:space="preserve"> world. AI and machine learning algorithms are at the heart of this problem as they are harder to adapt to the long list of regulations that data and privacy are facing. A common proposition is differential privacy</w:t>
      </w:r>
      <w:r w:rsidR="00844568">
        <w:rPr>
          <w:shd w:val="clear" w:color="auto" w:fill="FFFFFF"/>
        </w:rPr>
        <w:t>; our</w:t>
      </w:r>
      <w:r w:rsidRPr="00507D30">
        <w:rPr>
          <w:shd w:val="clear" w:color="auto" w:fill="FFFFFF"/>
        </w:rPr>
        <w:t xml:space="preserve"> findings support this solution and delve into the specific frameworks that have the best long</w:t>
      </w:r>
      <w:r>
        <w:rPr>
          <w:shd w:val="clear" w:color="auto" w:fill="FFFFFF"/>
        </w:rPr>
        <w:t>-</w:t>
      </w:r>
      <w:r w:rsidRPr="00507D30">
        <w:rPr>
          <w:shd w:val="clear" w:color="auto" w:fill="FFFFFF"/>
        </w:rPr>
        <w:t>term approaches. Due to research restraints and concerns about accuracy</w:t>
      </w:r>
      <w:ins w:id="4" w:author="Sepideh Ghanavati" w:date="2022-11-13T18:54:00Z">
        <w:r w:rsidR="00844568">
          <w:rPr>
            <w:shd w:val="clear" w:color="auto" w:fill="FFFFFF"/>
          </w:rPr>
          <w:t>,</w:t>
        </w:r>
      </w:ins>
      <w:r w:rsidRPr="00507D30">
        <w:rPr>
          <w:shd w:val="clear" w:color="auto" w:fill="FFFFFF"/>
        </w:rPr>
        <w:t xml:space="preserve"> we delve into the global DP approach over the local DP approach. Using the CIFAR - 10 dataset</w:t>
      </w:r>
      <w:ins w:id="5" w:author="Sepideh Ghanavati" w:date="2022-11-13T18:54:00Z">
        <w:r w:rsidR="00844568">
          <w:rPr>
            <w:shd w:val="clear" w:color="auto" w:fill="FFFFFF"/>
          </w:rPr>
          <w:t>,</w:t>
        </w:r>
      </w:ins>
      <w:r w:rsidRPr="00507D30">
        <w:rPr>
          <w:shd w:val="clear" w:color="auto" w:fill="FFFFFF"/>
        </w:rPr>
        <w:t xml:space="preserve"> we apply the Laplace mechanism in order to show an example of its application in adding more noise to the data</w:t>
      </w:r>
      <w:ins w:id="6" w:author="Sepideh Ghanavati" w:date="2022-11-13T18:54:00Z">
        <w:r w:rsidR="00844568">
          <w:rPr>
            <w:shd w:val="clear" w:color="auto" w:fill="FFFFFF"/>
          </w:rPr>
          <w:t>,</w:t>
        </w:r>
      </w:ins>
      <w:r w:rsidRPr="00507D30">
        <w:rPr>
          <w:shd w:val="clear" w:color="auto" w:fill="FFFFFF"/>
        </w:rPr>
        <w:t xml:space="preserve"> the more sensitive it is. This shows the applicability of global DP as well as some of the shortcomings that are associated with the addition of varying levels of noise into a dataset.</w:t>
      </w:r>
    </w:p>
    <w:p w14:paraId="227128BA" w14:textId="74290296" w:rsidR="009303D9" w:rsidRPr="00D632BE" w:rsidRDefault="009303D9" w:rsidP="006B6B66">
      <w:pPr>
        <w:pStyle w:val="Heading1"/>
      </w:pPr>
      <w:r w:rsidRPr="00D632BE">
        <w:t>Introduction</w:t>
      </w:r>
    </w:p>
    <w:p w14:paraId="50775DB5" w14:textId="66466173" w:rsidR="0080760C" w:rsidRPr="0080760C" w:rsidRDefault="0080760C" w:rsidP="00627D2F">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 xml:space="preserve">Privacy and its constantly changing meaning affect all of us. Developments in technology and AI have led to an extensive problem without an easy fix. Over the past decade the world has made strides in the privacy sector with heavy legislature and regulations attempting to tackle the problem head on. Specifically, AI and machine learning algorithms </w:t>
      </w:r>
      <w:r w:rsidR="00D54CDB" w:rsidRPr="0080760C">
        <w:rPr>
          <w:color w:val="000000"/>
          <w:sz w:val="20"/>
          <w:szCs w:val="20"/>
          <w:shd w:val="clear" w:color="auto" w:fill="FFFFFF"/>
        </w:rPr>
        <w:t>must</w:t>
      </w:r>
      <w:r w:rsidRPr="0080760C">
        <w:rPr>
          <w:color w:val="000000"/>
          <w:sz w:val="20"/>
          <w:szCs w:val="20"/>
          <w:shd w:val="clear" w:color="auto" w:fill="FFFFFF"/>
        </w:rPr>
        <w:t xml:space="preserve"> be addressed in order to prevent breaches of personal information and sustain a world where the customer does not become the product. </w:t>
      </w:r>
    </w:p>
    <w:p w14:paraId="0E52C299" w14:textId="2056DB8C" w:rsidR="0080760C" w:rsidRPr="0080760C" w:rsidRDefault="0080760C" w:rsidP="00627D2F">
      <w:pPr>
        <w:pStyle w:val="NormalWeb"/>
        <w:spacing w:before="0pt" w:beforeAutospacing="0" w:after="0pt" w:afterAutospacing="0"/>
        <w:ind w:firstLine="36pt"/>
        <w:jc w:val="both"/>
        <w:rPr>
          <w:sz w:val="20"/>
          <w:szCs w:val="20"/>
        </w:rPr>
      </w:pPr>
      <w:r w:rsidRPr="0080760C">
        <w:rPr>
          <w:color w:val="000000"/>
          <w:sz w:val="20"/>
          <w:szCs w:val="20"/>
          <w:shd w:val="clear" w:color="auto" w:fill="FFFFFF"/>
        </w:rPr>
        <w:t>Currently there is research surrounding differential privacy and different approaches within this concept. Most of the solutions involved are based on an algorithm which after the personal data has been collected it stores or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180012E5" w14:textId="020F1EB4" w:rsidR="0080760C" w:rsidRPr="0080760C" w:rsidRDefault="0080760C" w:rsidP="00627D2F">
      <w:pPr>
        <w:pStyle w:val="NormalWeb"/>
        <w:spacing w:before="0pt" w:beforeAutospacing="0" w:after="0pt" w:afterAutospacing="0"/>
        <w:ind w:firstLine="36pt"/>
        <w:jc w:val="both"/>
        <w:rPr>
          <w:sz w:val="20"/>
          <w:szCs w:val="20"/>
        </w:rPr>
      </w:pPr>
      <w:commentRangeStart w:id="7"/>
      <w:r w:rsidRPr="0080760C">
        <w:rPr>
          <w:color w:val="000000"/>
          <w:sz w:val="20"/>
          <w:szCs w:val="20"/>
          <w:shd w:val="clear" w:color="auto" w:fill="FFFFFF"/>
        </w:rPr>
        <w:t xml:space="preserve">These listed approaches are not perfect however and each of them come with their own drawbacks. The major issues attached to the current solutions would be too much computational need, unperfected algorithms, or over specific algorithms that </w:t>
      </w:r>
      <w:r w:rsidR="00844568">
        <w:rPr>
          <w:color w:val="000000"/>
          <w:sz w:val="20"/>
          <w:szCs w:val="20"/>
          <w:shd w:val="clear" w:color="auto" w:fill="FFFFFF"/>
        </w:rPr>
        <w:t>do not</w:t>
      </w:r>
      <w:r w:rsidR="00844568" w:rsidRPr="0080760C">
        <w:rPr>
          <w:color w:val="000000"/>
          <w:sz w:val="20"/>
          <w:szCs w:val="20"/>
          <w:shd w:val="clear" w:color="auto" w:fill="FFFFFF"/>
        </w:rPr>
        <w:t xml:space="preserve"> </w:t>
      </w:r>
      <w:r w:rsidRPr="0080760C">
        <w:rPr>
          <w:color w:val="000000"/>
          <w:sz w:val="20"/>
          <w:szCs w:val="20"/>
          <w:shd w:val="clear" w:color="auto" w:fill="FFFFFF"/>
        </w:rPr>
        <w:t xml:space="preserve">cover </w:t>
      </w:r>
      <w:proofErr w:type="gramStart"/>
      <w:r w:rsidRPr="0080760C">
        <w:rPr>
          <w:color w:val="000000"/>
          <w:sz w:val="20"/>
          <w:szCs w:val="20"/>
          <w:shd w:val="clear" w:color="auto" w:fill="FFFFFF"/>
        </w:rPr>
        <w:t>all of</w:t>
      </w:r>
      <w:proofErr w:type="gramEnd"/>
      <w:r w:rsidRPr="0080760C">
        <w:rPr>
          <w:color w:val="000000"/>
          <w:sz w:val="20"/>
          <w:szCs w:val="20"/>
          <w:shd w:val="clear" w:color="auto" w:fill="FFFFFF"/>
        </w:rPr>
        <w:t xml:space="preserve"> the needed bases. Even with these issues, a huge amount of progress has been made and has shown where the real challenges lie. </w:t>
      </w:r>
      <w:commentRangeEnd w:id="7"/>
      <w:r w:rsidR="00844568">
        <w:rPr>
          <w:rStyle w:val="CommentReference"/>
          <w:rFonts w:eastAsia="SimSun"/>
        </w:rPr>
        <w:commentReference w:id="7"/>
      </w:r>
    </w:p>
    <w:p w14:paraId="55E18E37" w14:textId="77777777" w:rsidR="0080760C" w:rsidRPr="0080760C" w:rsidRDefault="0080760C" w:rsidP="00627D2F">
      <w:pPr>
        <w:pStyle w:val="NormalWeb"/>
        <w:spacing w:before="0pt" w:beforeAutospacing="0" w:after="0pt" w:afterAutospacing="0"/>
        <w:ind w:firstLine="36pt"/>
        <w:jc w:val="both"/>
        <w:rPr>
          <w:sz w:val="20"/>
          <w:szCs w:val="20"/>
        </w:rPr>
      </w:pPr>
      <w:commentRangeStart w:id="8"/>
      <w:r w:rsidRPr="0080760C">
        <w:rPr>
          <w:color w:val="000000"/>
          <w:sz w:val="20"/>
          <w:szCs w:val="20"/>
          <w:shd w:val="clear" w:color="auto" w:fill="FFFFFF"/>
        </w:rPr>
        <w:t xml:space="preserve">The rest of the paper </w:t>
      </w:r>
      <w:commentRangeEnd w:id="8"/>
      <w:r w:rsidR="00844568">
        <w:rPr>
          <w:rStyle w:val="CommentReference"/>
          <w:rFonts w:eastAsia="SimSun"/>
        </w:rPr>
        <w:commentReference w:id="8"/>
      </w:r>
      <w:r w:rsidRPr="0080760C">
        <w:rPr>
          <w:color w:val="000000"/>
          <w:sz w:val="20"/>
          <w:szCs w:val="20"/>
          <w:shd w:val="clear" w:color="auto" w:fill="FFFFFF"/>
        </w:rPr>
        <w:t xml:space="preserve">is structured as follows: In Section 1, we discuss the best current methods, in Section 2 we discuss our takeaways and how these influenced our approach, in Section 3 we will discuss the implementation of </w:t>
      </w:r>
      <w:r w:rsidRPr="0080760C">
        <w:rPr>
          <w:color w:val="000000"/>
          <w:sz w:val="20"/>
          <w:szCs w:val="20"/>
          <w:shd w:val="clear" w:color="auto" w:fill="FFFFFF"/>
        </w:rPr>
        <w:t>our frameworks, in Section 4 we will discuss the results and what they mean. </w:t>
      </w:r>
    </w:p>
    <w:p w14:paraId="0486B587" w14:textId="0CA9B516" w:rsidR="009303D9" w:rsidRDefault="00C4230B" w:rsidP="000A5A6B">
      <w:pPr>
        <w:pStyle w:val="Heading1"/>
      </w:pPr>
      <w:commentRangeStart w:id="9"/>
      <w:r>
        <w:t>Literature Review</w:t>
      </w:r>
      <w:commentRangeEnd w:id="9"/>
      <w:r w:rsidR="00EB4FBA">
        <w:rPr>
          <w:rStyle w:val="CommentReference"/>
          <w:smallCaps w:val="0"/>
          <w:noProof w:val="0"/>
        </w:rPr>
        <w:commentReference w:id="9"/>
      </w:r>
    </w:p>
    <w:p w14:paraId="6AB59DD1" w14:textId="5A07C8B5" w:rsidR="00C4230B" w:rsidRPr="000A5A6B" w:rsidDel="000A5A6B" w:rsidRDefault="00C4230B" w:rsidP="00627D2F">
      <w:pPr>
        <w:pStyle w:val="NormalWeb"/>
        <w:spacing w:before="0pt" w:beforeAutospacing="0" w:after="0pt" w:afterAutospacing="0"/>
        <w:ind w:firstLine="36pt"/>
        <w:jc w:val="both"/>
        <w:rPr>
          <w:del w:id="10" w:author="Sepideh Ghanavati" w:date="2022-11-13T18:52:00Z"/>
          <w:color w:val="000000"/>
          <w:sz w:val="20"/>
          <w:szCs w:val="20"/>
          <w:shd w:val="clear" w:color="auto" w:fill="FFFFFF"/>
          <w:rPrChange w:id="11" w:author="Sepideh Ghanavati" w:date="2022-11-13T18:51:00Z">
            <w:rPr>
              <w:del w:id="12" w:author="Sepideh Ghanavati" w:date="2022-11-13T18:52:00Z"/>
            </w:rPr>
          </w:rPrChange>
        </w:rPr>
      </w:pPr>
      <w:r w:rsidRPr="00627D2F">
        <w:rPr>
          <w:color w:val="000000"/>
          <w:sz w:val="20"/>
          <w:szCs w:val="20"/>
          <w:shd w:val="clear" w:color="auto" w:fill="FFFFFF"/>
        </w:rPr>
        <w:t>This experiment tests machine learning neural networks on mock image processing datasets MNIST and CIFAR-10</w:t>
      </w:r>
      <w:r w:rsidR="000A5A6B">
        <w:rPr>
          <w:color w:val="000000"/>
          <w:sz w:val="20"/>
          <w:szCs w:val="20"/>
          <w:shd w:val="clear" w:color="auto" w:fill="FFFFFF"/>
        </w:rPr>
        <w:t xml:space="preserve"> [1]. </w:t>
      </w:r>
    </w:p>
    <w:p w14:paraId="7E86F53C" w14:textId="7D8C7E30" w:rsidR="00C4230B" w:rsidRPr="000A5A6B" w:rsidRDefault="00C4230B" w:rsidP="00627D2F">
      <w:pPr>
        <w:pStyle w:val="NormalWeb"/>
        <w:spacing w:before="0pt" w:beforeAutospacing="0" w:after="0pt" w:afterAutospacing="0"/>
        <w:ind w:firstLine="36pt"/>
        <w:jc w:val="both"/>
        <w:rPr>
          <w:color w:val="000000"/>
          <w:sz w:val="20"/>
          <w:szCs w:val="20"/>
          <w:shd w:val="clear" w:color="auto" w:fill="FFFFFF"/>
          <w:rPrChange w:id="13" w:author="Sepideh Ghanavati" w:date="2022-11-13T18:51:00Z">
            <w:rPr/>
          </w:rPrChange>
        </w:rPr>
      </w:pPr>
      <w:r w:rsidRPr="000A5A6B">
        <w:rPr>
          <w:color w:val="000000"/>
          <w:sz w:val="20"/>
          <w:szCs w:val="20"/>
          <w:shd w:val="clear" w:color="auto" w:fill="FFFFFF"/>
          <w:rPrChange w:id="14" w:author="Sepideh Ghanavati" w:date="2022-11-13T18:51:00Z">
            <w:rPr>
              <w:rFonts w:eastAsia="MS Mincho"/>
              <w:noProof/>
              <w:sz w:val="16"/>
              <w:szCs w:val="16"/>
            </w:rPr>
          </w:rPrChange>
        </w:rPr>
        <w:t>They utilize the TensorFlow machine learning framework for this experiment. The researchers use training accuracy as a metric for the experiment. When graphing results, the accuracy is put on the y-axis while the x-axis deals with one parameter changing. There are also graphs relating noise level to accuracy. It was mentioned that the datasets tested on are not as large as other training datasets available. There are also other training datasets like LSTM (language modeling) This paper uses approaches on more than one dataset. We will be testing one dataset instead. They also are only using one machine learning framework while our group will be using two.</w:t>
      </w:r>
    </w:p>
    <w:p w14:paraId="11D1E67C" w14:textId="77777777" w:rsidR="00C4230B" w:rsidRPr="00627D2F" w:rsidRDefault="00C4230B" w:rsidP="000A5A6B">
      <w:pPr>
        <w:pStyle w:val="references"/>
        <w:ind w:start="18pt"/>
        <w:rPr>
          <w:sz w:val="20"/>
          <w:szCs w:val="20"/>
        </w:rPr>
      </w:pPr>
    </w:p>
    <w:p w14:paraId="1E178F52" w14:textId="296A0A8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To start, there has been the creation of algorithms which are shown in this book </w:t>
      </w:r>
      <w:r w:rsidR="00EB4FBA">
        <w:rPr>
          <w:color w:val="000000"/>
          <w:sz w:val="20"/>
          <w:szCs w:val="20"/>
          <w:shd w:val="clear" w:color="auto" w:fill="FFFFFF"/>
        </w:rPr>
        <w:t xml:space="preserve">[2] </w:t>
      </w:r>
      <w:r w:rsidRPr="00627D2F">
        <w:rPr>
          <w:color w:val="000000"/>
          <w:sz w:val="20"/>
          <w:szCs w:val="20"/>
          <w:shd w:val="clear" w:color="auto" w:fill="FFFFFF"/>
        </w:rPr>
        <w:t xml:space="preserve">which are able to deter people from trying to invade privacy with approaches in which their computing power is unknown. This process is done through </w:t>
      </w:r>
      <w:proofErr w:type="spellStart"/>
      <w:r w:rsidRPr="00627D2F">
        <w:rPr>
          <w:color w:val="000000"/>
          <w:sz w:val="20"/>
          <w:szCs w:val="20"/>
          <w:shd w:val="clear" w:color="auto" w:fill="FFFFFF"/>
        </w:rPr>
        <w:t>syntheticizers</w:t>
      </w:r>
      <w:proofErr w:type="spellEnd"/>
      <w:r w:rsidRPr="00627D2F">
        <w:rPr>
          <w:color w:val="000000"/>
          <w:sz w:val="20"/>
          <w:szCs w:val="20"/>
          <w:shd w:val="clear" w:color="auto" w:fill="FFFFFF"/>
        </w:rPr>
        <w:t xml:space="preserve"> which </w:t>
      </w:r>
      <w:r w:rsidR="00EB4FBA">
        <w:rPr>
          <w:color w:val="000000"/>
          <w:sz w:val="20"/>
          <w:szCs w:val="20"/>
          <w:shd w:val="clear" w:color="auto" w:fill="FFFFFF"/>
        </w:rPr>
        <w:t>are</w:t>
      </w:r>
      <w:r w:rsidRPr="00627D2F">
        <w:rPr>
          <w:color w:val="000000"/>
          <w:sz w:val="20"/>
          <w:szCs w:val="20"/>
          <w:shd w:val="clear" w:color="auto" w:fill="FFFFFF"/>
        </w:rPr>
        <w:t xml:space="preserve"> meant to create a synthetic database which preserves privacy. (</w:t>
      </w:r>
      <w:proofErr w:type="gramStart"/>
      <w:r w:rsidRPr="00627D2F">
        <w:rPr>
          <w:color w:val="000000"/>
          <w:sz w:val="20"/>
          <w:szCs w:val="20"/>
          <w:shd w:val="clear" w:color="auto" w:fill="FFFFFF"/>
        </w:rPr>
        <w:t>page</w:t>
      </w:r>
      <w:proofErr w:type="gramEnd"/>
      <w:r w:rsidRPr="00627D2F">
        <w:rPr>
          <w:color w:val="000000"/>
          <w:sz w:val="20"/>
          <w:szCs w:val="20"/>
          <w:shd w:val="clear" w:color="auto" w:fill="FFFFFF"/>
        </w:rPr>
        <w:t xml:space="preserve"> 174) The methods in which </w:t>
      </w:r>
      <w:r w:rsidR="00EB4FBA">
        <w:rPr>
          <w:color w:val="000000"/>
          <w:sz w:val="20"/>
          <w:szCs w:val="20"/>
          <w:shd w:val="clear" w:color="auto" w:fill="FFFFFF"/>
        </w:rPr>
        <w:t>we</w:t>
      </w:r>
      <w:r w:rsidR="00EB4FBA" w:rsidRPr="00627D2F">
        <w:rPr>
          <w:color w:val="000000"/>
          <w:sz w:val="20"/>
          <w:szCs w:val="20"/>
          <w:shd w:val="clear" w:color="auto" w:fill="FFFFFF"/>
        </w:rPr>
        <w:t xml:space="preserve"> </w:t>
      </w:r>
      <w:r w:rsidRPr="00627D2F">
        <w:rPr>
          <w:color w:val="000000"/>
          <w:sz w:val="20"/>
          <w:szCs w:val="20"/>
          <w:shd w:val="clear" w:color="auto" w:fill="FFFFFF"/>
        </w:rPr>
        <w:t xml:space="preserve">described above include the use of syntheticizers, when its job is to release a random subset of input data such that any breach of the system is not a breach of privacy. This method creates a disarray of data which cannot be connected to an individual or even connected to other pieces of data which may have also been leaked. The pros of this approach is that there is no current computing power which could cause a major privacy concern during a breach, however with rapid developing computing power and algorithm complexity, this could be beached and cause a major problem eventually. The main problem with this solution </w:t>
      </w:r>
      <w:commentRangeStart w:id="15"/>
      <w:r w:rsidRPr="00627D2F">
        <w:rPr>
          <w:color w:val="000000"/>
          <w:sz w:val="20"/>
          <w:szCs w:val="20"/>
          <w:shd w:val="clear" w:color="auto" w:fill="FFFFFF"/>
        </w:rPr>
        <w:t xml:space="preserve">is that the algorithm is not going to be efficient enough in the future and eventually will need to be optimized or changed. </w:t>
      </w:r>
      <w:commentRangeEnd w:id="15"/>
      <w:r w:rsidR="00EB4FBA">
        <w:rPr>
          <w:rStyle w:val="CommentReference"/>
          <w:rFonts w:eastAsia="SimSun"/>
        </w:rPr>
        <w:commentReference w:id="15"/>
      </w:r>
      <w:r w:rsidRPr="00627D2F">
        <w:rPr>
          <w:color w:val="000000"/>
          <w:sz w:val="20"/>
          <w:szCs w:val="20"/>
          <w:shd w:val="clear" w:color="auto" w:fill="FFFFFF"/>
        </w:rPr>
        <w:t>The current scope focuses on attacks of a major database as a whole, whereas an attack on a small database or just a subsection of a large database is still an issue. We will be working with a database which covers this smaller size set which will help enforce a protection of privacy for these smaller, more vulnerable datasets.</w:t>
      </w:r>
    </w:p>
    <w:p w14:paraId="3FA1D34B"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E35B919" w14:textId="679CC712"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r>
        <w:rPr>
          <w:color w:val="000000"/>
          <w:sz w:val="20"/>
          <w:szCs w:val="20"/>
          <w:shd w:val="clear" w:color="auto" w:fill="FFFFFF"/>
        </w:rPr>
        <w:t xml:space="preserve">In </w:t>
      </w:r>
      <w:r w:rsidR="00C4230B" w:rsidRPr="00627D2F">
        <w:rPr>
          <w:color w:val="000000"/>
          <w:sz w:val="20"/>
          <w:szCs w:val="20"/>
          <w:shd w:val="clear" w:color="auto" w:fill="FFFFFF"/>
        </w:rPr>
        <w:t>[3]</w:t>
      </w:r>
      <w:r>
        <w:rPr>
          <w:color w:val="000000"/>
          <w:sz w:val="20"/>
          <w:szCs w:val="20"/>
          <w:shd w:val="clear" w:color="auto" w:fill="FFFFFF"/>
        </w:rPr>
        <w:t>, Dwork</w:t>
      </w:r>
      <w:r w:rsidR="00C4230B" w:rsidRPr="00627D2F">
        <w:rPr>
          <w:color w:val="000000"/>
          <w:sz w:val="20"/>
          <w:szCs w:val="20"/>
          <w:shd w:val="clear" w:color="auto" w:fill="FFFFFF"/>
        </w:rPr>
        <w:t xml:space="preserve"> </w:t>
      </w:r>
      <w:r>
        <w:rPr>
          <w:color w:val="000000"/>
          <w:sz w:val="20"/>
          <w:szCs w:val="20"/>
          <w:shd w:val="clear" w:color="auto" w:fill="FFFFFF"/>
        </w:rPr>
        <w:t>d</w:t>
      </w:r>
      <w:r w:rsidR="00C4230B" w:rsidRPr="00627D2F">
        <w:rPr>
          <w:color w:val="000000"/>
          <w:sz w:val="20"/>
          <w:szCs w:val="20"/>
          <w:shd w:val="clear" w:color="auto" w:fill="FFFFFF"/>
        </w:rPr>
        <w:t xml:space="preserve">eveloped a statistical approach to differential privacy in which data can be used to release public information without releasing sensitive personal </w:t>
      </w:r>
      <w:r w:rsidR="00C4230B" w:rsidRPr="00627D2F">
        <w:rPr>
          <w:color w:val="000000"/>
          <w:sz w:val="20"/>
          <w:szCs w:val="20"/>
          <w:shd w:val="clear" w:color="auto" w:fill="FFFFFF"/>
        </w:rPr>
        <w:lastRenderedPageBreak/>
        <w:t xml:space="preserve">information through a curator using the developed </w:t>
      </w:r>
      <w:r>
        <w:rPr>
          <w:color w:val="000000"/>
          <w:sz w:val="20"/>
          <w:szCs w:val="20"/>
          <w:shd w:val="clear" w:color="auto" w:fill="FFFFFF"/>
        </w:rPr>
        <w:t>math-based</w:t>
      </w:r>
      <w:r w:rsidR="00C4230B" w:rsidRPr="00627D2F">
        <w:rPr>
          <w:color w:val="000000"/>
          <w:sz w:val="20"/>
          <w:szCs w:val="20"/>
          <w:shd w:val="clear" w:color="auto" w:fill="FFFFFF"/>
        </w:rPr>
        <w:t xml:space="preserve"> algorithms to separate sensitive data. The method use</w:t>
      </w:r>
      <w:ins w:id="16" w:author="Sepideh Ghanavati" w:date="2022-11-13T19:01:00Z">
        <w:r>
          <w:rPr>
            <w:color w:val="000000"/>
            <w:sz w:val="20"/>
            <w:szCs w:val="20"/>
            <w:shd w:val="clear" w:color="auto" w:fill="FFFFFF"/>
          </w:rPr>
          <w:t>s</w:t>
        </w:r>
      </w:ins>
      <w:r w:rsidR="00C4230B" w:rsidRPr="00627D2F">
        <w:rPr>
          <w:color w:val="000000"/>
          <w:sz w:val="20"/>
          <w:szCs w:val="20"/>
          <w:shd w:val="clear" w:color="auto" w:fill="FFFFFF"/>
        </w:rPr>
        <w:t xml:space="preserve"> statistically based algorithms on databases in order to separate people's personal information from any released information. </w:t>
      </w:r>
      <w:r w:rsidR="00C4230B" w:rsidRPr="00627D2F">
        <w:rPr>
          <w:color w:val="000000"/>
          <w:sz w:val="20"/>
          <w:szCs w:val="20"/>
          <w:shd w:val="clear" w:color="auto" w:fill="FFFFFF"/>
        </w:rPr>
        <w:tab/>
        <w:t xml:space="preserve">The results of this approach show that these algorithms are “successful” at separating people's personal </w:t>
      </w:r>
      <w:proofErr w:type="gramStart"/>
      <w:r w:rsidR="00C4230B" w:rsidRPr="00627D2F">
        <w:rPr>
          <w:color w:val="000000"/>
          <w:sz w:val="20"/>
          <w:szCs w:val="20"/>
          <w:shd w:val="clear" w:color="auto" w:fill="FFFFFF"/>
        </w:rPr>
        <w:t>information, but</w:t>
      </w:r>
      <w:proofErr w:type="gramEnd"/>
      <w:r w:rsidR="00C4230B" w:rsidRPr="00627D2F">
        <w:rPr>
          <w:color w:val="000000"/>
          <w:sz w:val="20"/>
          <w:szCs w:val="20"/>
          <w:shd w:val="clear" w:color="auto" w:fill="FFFFFF"/>
        </w:rPr>
        <w:t xml:space="preserve"> are affected by </w:t>
      </w:r>
      <w:r>
        <w:rPr>
          <w:color w:val="000000"/>
          <w:sz w:val="20"/>
          <w:szCs w:val="20"/>
          <w:shd w:val="clear" w:color="auto" w:fill="FFFFFF"/>
        </w:rPr>
        <w:t xml:space="preserve">the </w:t>
      </w:r>
      <w:r w:rsidR="00C4230B" w:rsidRPr="00627D2F">
        <w:rPr>
          <w:color w:val="000000"/>
          <w:sz w:val="20"/>
          <w:szCs w:val="20"/>
          <w:shd w:val="clear" w:color="auto" w:fill="FFFFFF"/>
        </w:rPr>
        <w:t>size of datasets as well as perfectly separating the data. The shortcomings mainly come from the complexity and size of the datasets being tested as this can affect the accuracy of the results and cause issues. There is also the issue of computational demand from some of the specific algorithms especially when dealing with large datasets. There is not much left to be done as they are already tested, but perfecting these techniques and somehow lowering the time complexity of these solutions. We will be working with smaller datasets.</w:t>
      </w:r>
    </w:p>
    <w:p w14:paraId="5F3D94D0"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D7C263" w14:textId="329A0C1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 xml:space="preserve">This talk </w:t>
      </w:r>
      <w:r w:rsidR="00EB4FBA">
        <w:rPr>
          <w:color w:val="000000"/>
          <w:sz w:val="20"/>
          <w:szCs w:val="20"/>
          <w:shd w:val="clear" w:color="auto" w:fill="FFFFFF"/>
        </w:rPr>
        <w:t xml:space="preserve">[4] </w:t>
      </w:r>
      <w:r w:rsidRPr="00627D2F">
        <w:rPr>
          <w:color w:val="000000"/>
          <w:sz w:val="20"/>
          <w:szCs w:val="20"/>
          <w:shd w:val="clear" w:color="auto" w:fill="FFFFFF"/>
        </w:rPr>
        <w:t>is about google brain which trains machine learning to protect privacy. They use machine learning in order to protect privacy by using an algorithm to convert each of the ‘trees’ in the ‘forest’ and randomly move them around the forest. This makes the position of the data unpredictable and protects privacy by making it much harder for the attacker to replicate the data positions/connections. The pros of this approach is that the data is being generated with AI which is much more unpredictable than a randomizer, cons are that the AI takes much longer to jumble the data and especially takes longer the more data it is being used on. There are strong guarantees that this will strongly help privacy protection, and there is improvement still to be done with the complexity of the AI and its efficiency.`</w:t>
      </w:r>
    </w:p>
    <w:p w14:paraId="2C66E6B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606BBCD2" w14:textId="3151342C" w:rsidR="00C4230B" w:rsidRPr="00627D2F" w:rsidRDefault="00EB4FBA" w:rsidP="00627D2F">
      <w:pPr>
        <w:pStyle w:val="NormalWeb"/>
        <w:spacing w:before="0pt" w:beforeAutospacing="0" w:after="0pt" w:afterAutospacing="0"/>
        <w:ind w:firstLine="36pt"/>
        <w:jc w:val="both"/>
        <w:rPr>
          <w:color w:val="000000"/>
          <w:sz w:val="20"/>
          <w:szCs w:val="20"/>
          <w:shd w:val="clear" w:color="auto" w:fill="FFFFFF"/>
        </w:rPr>
      </w:pPr>
      <w:proofErr w:type="spellStart"/>
      <w:r>
        <w:rPr>
          <w:color w:val="000000"/>
          <w:sz w:val="20"/>
          <w:szCs w:val="20"/>
          <w:shd w:val="clear" w:color="auto" w:fill="FFFFFF"/>
        </w:rPr>
        <w:t>Geyers</w:t>
      </w:r>
      <w:proofErr w:type="spellEnd"/>
      <w:r>
        <w:rPr>
          <w:color w:val="000000"/>
          <w:sz w:val="20"/>
          <w:szCs w:val="20"/>
          <w:shd w:val="clear" w:color="auto" w:fill="FFFFFF"/>
        </w:rPr>
        <w:t xml:space="preserve"> et al. [5]</w:t>
      </w:r>
      <w:r w:rsidR="00C4230B" w:rsidRPr="00627D2F">
        <w:rPr>
          <w:color w:val="000000"/>
          <w:sz w:val="20"/>
          <w:szCs w:val="20"/>
          <w:shd w:val="clear" w:color="auto" w:fill="FFFFFF"/>
        </w:rPr>
        <w:t xml:space="preserve"> propose an algorithm to ensure differential privacy within federated learning. They show that a client’s participation in federated learning is hidden while the performance is high. They ensure differential privacy with a slight decrease in performance. Divided a sorted MNIST dataset into shards. Measures accuracy of digital accuracy comparing non differentially and differentially private methods. It also tests the amount of clients involved to analyze the scalability of this solution. The research shows that differential privacy is possible when the number of parties is high. Does not reach optimal bounds of signal to noise ratio in dependence of communication round. The researchers would also like to further investigate the connection with information theory. Our group is not researching federated learning, so our approaches will differ significantly due to this factor.</w:t>
      </w:r>
    </w:p>
    <w:p w14:paraId="017B119A"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4747EBA" w14:textId="695EF7F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[6]</w:t>
      </w:r>
      <w:r w:rsidRPr="00627D2F">
        <w:rPr>
          <w:color w:val="000000"/>
          <w:sz w:val="20"/>
          <w:szCs w:val="20"/>
          <w:shd w:val="clear" w:color="auto" w:fill="FFFFFF"/>
        </w:rPr>
        <w:tab/>
        <w:t xml:space="preserve">There have been implementations of AI which are meant to protect/preserve privacy. This makes the cloud a useful tool for privacy protection putting data in these train models which are better than a centralized database. This uses the method of using people’s on-device data which prevents the threat of a centralized attack, but also incurs the risk of privacy protection on their personal device. This makes data harder to reach for attackers since they will need a more directed attack towards an individual and will not come out with a large privacy breach. Pros are that people are able to protect their own privacy which gives more privacy to the user if they choose to protect themselves better than others. The shortcomings are that people who are not as </w:t>
      </w:r>
      <w:r w:rsidRPr="00627D2F">
        <w:rPr>
          <w:color w:val="000000"/>
          <w:sz w:val="20"/>
          <w:szCs w:val="20"/>
          <w:shd w:val="clear" w:color="auto" w:fill="FFFFFF"/>
        </w:rPr>
        <w:t>educated around technology and privacy could struggle to understand how they’re being protected or how to protect themselves. There is more room for room for improvement of this method and we should see to dive into a similar dataset with individuals and their own data.</w:t>
      </w:r>
    </w:p>
    <w:p w14:paraId="7B5AD5D2"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2F81D91" w14:textId="53CDC938"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[7]</w:t>
      </w:r>
      <w:r w:rsidRPr="00627D2F">
        <w:rPr>
          <w:color w:val="000000"/>
          <w:sz w:val="20"/>
          <w:szCs w:val="20"/>
          <w:shd w:val="clear" w:color="auto" w:fill="FFFFFF"/>
        </w:rPr>
        <w:tab/>
        <w:t>The paper goes over federated learning and the four core challenges with implementing it: expensive communication, systems heterogeneity, statistical heterogeneity, and privacy concerns. The paper is structured in addressing the four core challenges listed above. This method hits the nail on the head with bringing out concerns with federated learning. There may be other concerns that these four categories do not touch upon. Developing device-specific privacy restriction on a granular level instead of covering privacy at a global and local level. Ensure that future testing is grounded in real-world settings, assumptions, and datasets. This will help bring forward new solutions for the future.</w:t>
      </w:r>
    </w:p>
    <w:p w14:paraId="5392FD25" w14:textId="66C9E15B"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This paper does not execute hands on analysis with mock datasets, but gives an overview of concerns with federated learning. Our group will harvest results through mock datasets and have data to analyze.</w:t>
      </w:r>
    </w:p>
    <w:p w14:paraId="69D75ADD" w14:textId="7777777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5A209795" w14:textId="2915C25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[8]</w:t>
      </w:r>
      <w:r w:rsidRPr="00627D2F">
        <w:rPr>
          <w:color w:val="000000"/>
          <w:sz w:val="20"/>
          <w:szCs w:val="20"/>
          <w:shd w:val="clear" w:color="auto" w:fill="FFFFFF"/>
        </w:rPr>
        <w:tab/>
        <w:t>This is a description of what differential privacy is and how it works under the definition of being a privacy method. The description shows how differential privacy works in terms of the use of all data of an individual between two databases is the same, however using differential privacy they’re protected. This lowers the probability any specific user could have a privacy breach because of the connected data being scattered through the two databases with no correlations that could be made. There is more to be done as our group will explore the privacy vulnerabilities while still having two different databases to make it harder to correlate the data.</w:t>
      </w:r>
    </w:p>
    <w:p w14:paraId="0F2FD05B" w14:textId="42CE279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64140F" w14:textId="6F9ABB02"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[9]</w:t>
      </w:r>
      <w:r w:rsidRPr="00627D2F">
        <w:rPr>
          <w:color w:val="000000"/>
          <w:sz w:val="20"/>
          <w:szCs w:val="20"/>
          <w:shd w:val="clear" w:color="auto" w:fill="FFFFFF"/>
        </w:rPr>
        <w:tab/>
        <w:t xml:space="preserve">There is a method which was created by </w:t>
      </w:r>
      <w:proofErr w:type="spellStart"/>
      <w:r w:rsidRPr="00627D2F">
        <w:rPr>
          <w:color w:val="000000"/>
          <w:sz w:val="20"/>
          <w:szCs w:val="20"/>
          <w:shd w:val="clear" w:color="auto" w:fill="FFFFFF"/>
        </w:rPr>
        <w:t>Aircloak</w:t>
      </w:r>
      <w:proofErr w:type="spellEnd"/>
      <w:r w:rsidRPr="00627D2F">
        <w:rPr>
          <w:color w:val="000000"/>
          <w:sz w:val="20"/>
          <w:szCs w:val="20"/>
          <w:shd w:val="clear" w:color="auto" w:fill="FFFFFF"/>
        </w:rPr>
        <w:t xml:space="preserve"> called </w:t>
      </w:r>
      <w:proofErr w:type="spellStart"/>
      <w:r w:rsidRPr="00627D2F">
        <w:rPr>
          <w:color w:val="000000"/>
          <w:sz w:val="20"/>
          <w:szCs w:val="20"/>
          <w:shd w:val="clear" w:color="auto" w:fill="FFFFFF"/>
        </w:rPr>
        <w:t>Diffix</w:t>
      </w:r>
      <w:proofErr w:type="spellEnd"/>
      <w:r w:rsidRPr="00627D2F">
        <w:rPr>
          <w:color w:val="000000"/>
          <w:sz w:val="20"/>
          <w:szCs w:val="20"/>
          <w:shd w:val="clear" w:color="auto" w:fill="FFFFFF"/>
        </w:rPr>
        <w:t xml:space="preserve"> which anonymizes data in SQL and makes bug reports which help troubleshoot vulnerabilities in a system. This is done </w:t>
      </w:r>
      <w:proofErr w:type="gramStart"/>
      <w:r w:rsidRPr="00627D2F">
        <w:rPr>
          <w:color w:val="000000"/>
          <w:sz w:val="20"/>
          <w:szCs w:val="20"/>
          <w:shd w:val="clear" w:color="auto" w:fill="FFFFFF"/>
        </w:rPr>
        <w:t>through the use of</w:t>
      </w:r>
      <w:proofErr w:type="gramEnd"/>
      <w:r w:rsidRPr="00627D2F">
        <w:rPr>
          <w:color w:val="000000"/>
          <w:sz w:val="20"/>
          <w:szCs w:val="20"/>
          <w:shd w:val="clear" w:color="auto" w:fill="FFFFFF"/>
        </w:rPr>
        <w:t xml:space="preserve"> an algorithm which uses searches in order to find data which could be linked together in a white hat hacking form. This prevents data from being caught out from an outside source first. This system is able to weed out many vulnerabilities around things like social security numbers, </w:t>
      </w:r>
      <w:proofErr w:type="gramStart"/>
      <w:r w:rsidRPr="00627D2F">
        <w:rPr>
          <w:color w:val="000000"/>
          <w:sz w:val="20"/>
          <w:szCs w:val="20"/>
          <w:shd w:val="clear" w:color="auto" w:fill="FFFFFF"/>
        </w:rPr>
        <w:t>however</w:t>
      </w:r>
      <w:proofErr w:type="gramEnd"/>
      <w:r w:rsidRPr="00627D2F">
        <w:rPr>
          <w:color w:val="000000"/>
          <w:sz w:val="20"/>
          <w:szCs w:val="20"/>
          <w:shd w:val="clear" w:color="auto" w:fill="FFFFFF"/>
        </w:rPr>
        <w:t xml:space="preserve"> still needs work for the blocking of vulnerabilities which the attacker could reconstruct the data. There is more to be done in making more complex algorithms which can catch data easier which we can </w:t>
      </w:r>
      <w:proofErr w:type="gramStart"/>
      <w:r w:rsidRPr="00627D2F">
        <w:rPr>
          <w:color w:val="000000"/>
          <w:sz w:val="20"/>
          <w:szCs w:val="20"/>
          <w:shd w:val="clear" w:color="auto" w:fill="FFFFFF"/>
        </w:rPr>
        <w:t>look into</w:t>
      </w:r>
      <w:proofErr w:type="gramEnd"/>
      <w:r w:rsidRPr="00627D2F">
        <w:rPr>
          <w:color w:val="000000"/>
          <w:sz w:val="20"/>
          <w:szCs w:val="20"/>
          <w:shd w:val="clear" w:color="auto" w:fill="FFFFFF"/>
        </w:rPr>
        <w:t xml:space="preserve"> a better way of approaching the method.</w:t>
      </w:r>
    </w:p>
    <w:p w14:paraId="458847D4" w14:textId="1E05394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2FBBE769" w14:textId="4400129D"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[10]</w:t>
      </w:r>
      <w:r w:rsidRPr="00627D2F">
        <w:rPr>
          <w:color w:val="000000"/>
          <w:sz w:val="20"/>
          <w:szCs w:val="20"/>
          <w:shd w:val="clear" w:color="auto" w:fill="FFFFFF"/>
        </w:rPr>
        <w:tab/>
        <w:t xml:space="preserve">Dawn Song, a professor at the University of California, Berkeley, outlines her idea of a world where user can control their personal data and even receive income from it. She intends to find out who really owns the data and what incentives can be administered to an individual in return to contributing their data. Instead of storing data on central servers, which are vulnerable to attacks, they will use blockchain technology to keep the data secure. As a positive, users </w:t>
      </w:r>
      <w:proofErr w:type="gramStart"/>
      <w:r w:rsidRPr="00627D2F">
        <w:rPr>
          <w:color w:val="000000"/>
          <w:sz w:val="20"/>
          <w:szCs w:val="20"/>
          <w:shd w:val="clear" w:color="auto" w:fill="FFFFFF"/>
        </w:rPr>
        <w:t>are able to</w:t>
      </w:r>
      <w:proofErr w:type="gramEnd"/>
      <w:r w:rsidRPr="00627D2F">
        <w:rPr>
          <w:color w:val="000000"/>
          <w:sz w:val="20"/>
          <w:szCs w:val="20"/>
          <w:shd w:val="clear" w:color="auto" w:fill="FFFFFF"/>
        </w:rPr>
        <w:t xml:space="preserve"> generate revenue through their personal data. As a negative, data controllers will have to offset the cost of purchasing data through advertisements. Finding the </w:t>
      </w:r>
      <w:r w:rsidRPr="00627D2F">
        <w:rPr>
          <w:color w:val="000000"/>
          <w:sz w:val="20"/>
          <w:szCs w:val="20"/>
          <w:shd w:val="clear" w:color="auto" w:fill="FFFFFF"/>
        </w:rPr>
        <w:lastRenderedPageBreak/>
        <w:t xml:space="preserve">incentives that will give people value that matches the value of their data. </w:t>
      </w:r>
    </w:p>
    <w:p w14:paraId="56A98674" w14:textId="3FB7E59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Building the blockchain technology on cell phones to keep data confidential from a central server unless a smart contract execution occurs.</w:t>
      </w:r>
    </w:p>
    <w:p w14:paraId="490AD3AB" w14:textId="0CF0DA2F"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1F3D10C1" w14:textId="12B60611"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[11]</w:t>
      </w:r>
      <w:r w:rsidRPr="00627D2F">
        <w:rPr>
          <w:color w:val="000000"/>
          <w:sz w:val="20"/>
          <w:szCs w:val="20"/>
          <w:shd w:val="clear" w:color="auto" w:fill="FFFFFF"/>
        </w:rPr>
        <w:tab/>
        <w:t>Document how differential privacy mechanisms can solve problems in emerging AI fields: machine learning, deep learning, and multi-agent systems. The paper is broken into three sections: machine learning, deep learning, and multi-agent systems. In the multi-agent system section, they outline how a differentially private multi-agent system works. Differentially private noise can be added to five places in a deep neural network. Breaking up the paper by showing how differential privacy interacts with the three major AI fields provides a granular analysis compared to AI in general. With some of these interactions like differential privacy and fairness, there still seems to be a lack of data showing the concrete benefit of this relationship. Look more into multi-agent transferring. Existing methods use homomorphic cryptosystems which require a high computational overhead. Differential privacy provides a lighter computational alternative.</w:t>
      </w:r>
    </w:p>
    <w:p w14:paraId="71E1351D" w14:textId="6C136BDA"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34F96A5F" w14:textId="11E3189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[12]</w:t>
      </w:r>
      <w:r w:rsidRPr="00627D2F">
        <w:rPr>
          <w:color w:val="000000"/>
          <w:sz w:val="20"/>
          <w:szCs w:val="20"/>
          <w:shd w:val="clear" w:color="auto" w:fill="FFFFFF"/>
        </w:rPr>
        <w:tab/>
        <w:t>Research of specific methods within differential privacy to randomize information obtained by AI to protect personal information from being attached to the data as well as their shortcomings. It discusses multiple mechanisms and algorithms that have been used and tested that are very effective in protecting people's privacy as well as going further and showing how deep learning is affected by adding noise during and after its training. The shortcomings discussed are mainly the balance between utility and protection of privacy. Being able to protect someone's information while also being able to use the data for whatever purpose is the entire goal of differential privacy and many algorithms discussed in this are good at protecting privacy and some issues with the approaches of training deep learning algorithms. More progress into deep learning approaches. We will not be doing high level deep learning within our frameworks.</w:t>
      </w:r>
    </w:p>
    <w:p w14:paraId="3CB05706" w14:textId="503304C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7042C21" w14:textId="33A29AD3"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[13]</w:t>
      </w:r>
      <w:r w:rsidRPr="00627D2F">
        <w:rPr>
          <w:color w:val="000000"/>
          <w:sz w:val="20"/>
          <w:szCs w:val="20"/>
          <w:shd w:val="clear" w:color="auto" w:fill="FFFFFF"/>
        </w:rPr>
        <w:tab/>
        <w:t xml:space="preserve">This has applied the use of artificial intelligence into the differential </w:t>
      </w:r>
      <w:proofErr w:type="gramStart"/>
      <w:r w:rsidRPr="00627D2F">
        <w:rPr>
          <w:color w:val="000000"/>
          <w:sz w:val="20"/>
          <w:szCs w:val="20"/>
          <w:shd w:val="clear" w:color="auto" w:fill="FFFFFF"/>
        </w:rPr>
        <w:t>privacy based</w:t>
      </w:r>
      <w:proofErr w:type="gramEnd"/>
      <w:r w:rsidRPr="00627D2F">
        <w:rPr>
          <w:color w:val="000000"/>
          <w:sz w:val="20"/>
          <w:szCs w:val="20"/>
          <w:shd w:val="clear" w:color="auto" w:fill="FFFFFF"/>
        </w:rPr>
        <w:t xml:space="preserve"> system to improve privacy protection. This uses a machine learning system which creates noise between two databases in order to keep data scattered too much for a person to determine any patterns. This obviously helps individuals' privacy, but it falls short on utility since it takes more time and effort to do anything or make data changes in the application. We will most likely work on some system which is benefitted by </w:t>
      </w:r>
      <w:proofErr w:type="gramStart"/>
      <w:r w:rsidRPr="00627D2F">
        <w:rPr>
          <w:color w:val="000000"/>
          <w:sz w:val="20"/>
          <w:szCs w:val="20"/>
          <w:shd w:val="clear" w:color="auto" w:fill="FFFFFF"/>
        </w:rPr>
        <w:t>AI</w:t>
      </w:r>
      <w:proofErr w:type="gramEnd"/>
      <w:r w:rsidRPr="00627D2F">
        <w:rPr>
          <w:color w:val="000000"/>
          <w:sz w:val="20"/>
          <w:szCs w:val="20"/>
          <w:shd w:val="clear" w:color="auto" w:fill="FFFFFF"/>
        </w:rPr>
        <w:t xml:space="preserve"> and we plan to test it on its usability and how much it protects a person's privacy.</w:t>
      </w:r>
    </w:p>
    <w:p w14:paraId="3B04ABED" w14:textId="001A6626"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p>
    <w:p w14:paraId="40F93E6E" w14:textId="6DBC7394"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[14]</w:t>
      </w:r>
      <w:r w:rsidRPr="00627D2F">
        <w:rPr>
          <w:color w:val="000000"/>
          <w:sz w:val="20"/>
          <w:szCs w:val="20"/>
          <w:shd w:val="clear" w:color="auto" w:fill="FFFFFF"/>
        </w:rPr>
        <w:tab/>
        <w:t xml:space="preserve">Utilizes privacy protection in crowd sourced data collection used to guide ethical decision-making by AI. Splits the differential privacy paradigm into voter/record level and centralized/distributed perturbation. They propose three algorithms that achieve privacy within the four paradigms mentioned above. This paper </w:t>
      </w:r>
      <w:proofErr w:type="gramStart"/>
      <w:r w:rsidRPr="00627D2F">
        <w:rPr>
          <w:color w:val="000000"/>
          <w:sz w:val="20"/>
          <w:szCs w:val="20"/>
          <w:shd w:val="clear" w:color="auto" w:fill="FFFFFF"/>
        </w:rPr>
        <w:t>opens up</w:t>
      </w:r>
      <w:proofErr w:type="gramEnd"/>
      <w:r w:rsidRPr="00627D2F">
        <w:rPr>
          <w:color w:val="000000"/>
          <w:sz w:val="20"/>
          <w:szCs w:val="20"/>
          <w:shd w:val="clear" w:color="auto" w:fill="FFFFFF"/>
        </w:rPr>
        <w:t xml:space="preserve"> differential privacy into four paradigms to test every aspect of it. The researchers propose several algorithms and prove </w:t>
      </w:r>
      <w:r w:rsidRPr="00627D2F">
        <w:rPr>
          <w:color w:val="000000"/>
          <w:sz w:val="20"/>
          <w:szCs w:val="20"/>
          <w:shd w:val="clear" w:color="auto" w:fill="FFFFFF"/>
        </w:rPr>
        <w:t xml:space="preserve">their effectiveness and accuracy through facts and figures. Does not seem to have any shortcomings except that the paper did not </w:t>
      </w:r>
      <w:proofErr w:type="gramStart"/>
      <w:r w:rsidRPr="00627D2F">
        <w:rPr>
          <w:color w:val="000000"/>
          <w:sz w:val="20"/>
          <w:szCs w:val="20"/>
          <w:shd w:val="clear" w:color="auto" w:fill="FFFFFF"/>
        </w:rPr>
        <w:t>take into account</w:t>
      </w:r>
      <w:proofErr w:type="gramEnd"/>
      <w:r w:rsidRPr="00627D2F">
        <w:rPr>
          <w:color w:val="000000"/>
          <w:sz w:val="20"/>
          <w:szCs w:val="20"/>
          <w:shd w:val="clear" w:color="auto" w:fill="FFFFFF"/>
        </w:rPr>
        <w:t xml:space="preserve"> fairness principles. Preserve the privacy of users in the aggregation of fairness preferences We are not building algorithms from the ground up, but rather using the resources already developed and testing its effectiveness on datasets.</w:t>
      </w:r>
    </w:p>
    <w:p w14:paraId="06F2BAF1" w14:textId="71AAF2F1" w:rsidR="00C4230B" w:rsidRDefault="00C4230B" w:rsidP="00627D2F">
      <w:pPr>
        <w:pStyle w:val="NormalWeb"/>
        <w:spacing w:before="0pt" w:beforeAutospacing="0" w:after="0pt" w:afterAutospacing="0"/>
        <w:ind w:firstLine="36pt"/>
        <w:jc w:val="both"/>
        <w:rPr>
          <w:ins w:id="17" w:author="Christopher A Chappelle" w:date="2022-12-01T19:57:00Z"/>
          <w:color w:val="000000"/>
          <w:sz w:val="20"/>
          <w:szCs w:val="20"/>
          <w:shd w:val="clear" w:color="auto" w:fill="FFFFFF"/>
        </w:rPr>
      </w:pPr>
    </w:p>
    <w:p w14:paraId="46370342" w14:textId="4784D09F" w:rsidR="00627D2F" w:rsidRDefault="00627D2F" w:rsidP="00627D2F">
      <w:pPr>
        <w:pStyle w:val="NormalWeb"/>
        <w:spacing w:before="0pt" w:beforeAutospacing="0" w:after="0pt" w:afterAutospacing="0"/>
        <w:ind w:firstLine="36pt"/>
        <w:jc w:val="both"/>
        <w:rPr>
          <w:ins w:id="18" w:author="Christopher A Chappelle" w:date="2022-12-01T19:57:00Z"/>
          <w:color w:val="000000"/>
          <w:sz w:val="20"/>
          <w:szCs w:val="20"/>
          <w:shd w:val="clear" w:color="auto" w:fill="FFFFFF"/>
        </w:rPr>
      </w:pPr>
    </w:p>
    <w:p w14:paraId="4D442ED7" w14:textId="77777777" w:rsidR="00627D2F" w:rsidRPr="00627D2F" w:rsidRDefault="00627D2F" w:rsidP="00627D2F">
      <w:pPr>
        <w:pStyle w:val="references"/>
        <w:ind w:start="18pt" w:hanging="18pt"/>
        <w:rPr>
          <w:sz w:val="20"/>
          <w:szCs w:val="20"/>
        </w:rPr>
      </w:pPr>
    </w:p>
    <w:p w14:paraId="34DCC7A5" w14:textId="6EAAE3B7" w:rsidR="00C4230B" w:rsidRPr="00627D2F" w:rsidRDefault="00C4230B" w:rsidP="00627D2F">
      <w:pPr>
        <w:pStyle w:val="NormalWeb"/>
        <w:spacing w:before="0pt" w:beforeAutospacing="0" w:after="0pt" w:afterAutospacing="0"/>
        <w:ind w:firstLine="36pt"/>
        <w:jc w:val="both"/>
        <w:rPr>
          <w:color w:val="000000"/>
          <w:sz w:val="20"/>
          <w:szCs w:val="20"/>
          <w:shd w:val="clear" w:color="auto" w:fill="FFFFFF"/>
        </w:rPr>
      </w:pPr>
      <w:r w:rsidRPr="00627D2F">
        <w:rPr>
          <w:color w:val="000000"/>
          <w:sz w:val="20"/>
          <w:szCs w:val="20"/>
          <w:shd w:val="clear" w:color="auto" w:fill="FFFFFF"/>
        </w:rPr>
        <w:t>[15]</w:t>
      </w:r>
      <w:r w:rsidRPr="00627D2F">
        <w:rPr>
          <w:color w:val="000000"/>
          <w:sz w:val="20"/>
          <w:szCs w:val="20"/>
          <w:shd w:val="clear" w:color="auto" w:fill="FFFFFF"/>
        </w:rPr>
        <w:tab/>
        <w:t>This short journal talks about the ethics behind AI and the ethical dilemmas which are made by AI handling data. The journal talks about the current dilemma behind allowing AI to work with big data sets especially those containing personal information. However they show the current privacy protection improvements that come from differential privacy AI. The pros consist of data covered under better privacy, but it decreases utility in the system. There is more testing to be done especially to make sure the AI privacy method is usable and ethical.</w:t>
      </w:r>
    </w:p>
    <w:p w14:paraId="6594CC4E" w14:textId="77777777" w:rsidR="00C4230B" w:rsidRPr="00C4230B" w:rsidRDefault="00C4230B" w:rsidP="00627D2F">
      <w:pPr>
        <w:jc w:val="both"/>
      </w:pPr>
    </w:p>
    <w:p w14:paraId="200263DB" w14:textId="471684CD" w:rsidR="009303D9" w:rsidRDefault="00765291" w:rsidP="000A5A6B">
      <w:pPr>
        <w:pStyle w:val="Heading1"/>
      </w:pPr>
      <w:commentRangeStart w:id="19"/>
      <w:r>
        <w:t>Contributions</w:t>
      </w:r>
      <w:commentRangeEnd w:id="19"/>
      <w:r w:rsidR="00EB4FBA">
        <w:rPr>
          <w:rStyle w:val="CommentReference"/>
          <w:smallCaps w:val="0"/>
          <w:noProof w:val="0"/>
        </w:rPr>
        <w:commentReference w:id="19"/>
      </w:r>
    </w:p>
    <w:p w14:paraId="021BF1C1" w14:textId="2E734F2C" w:rsidR="009303D9" w:rsidRDefault="00BA7AB7" w:rsidP="000A5A6B">
      <w:pPr>
        <w:pStyle w:val="BodyText"/>
        <w:rPr>
          <w:lang w:val="en-US"/>
        </w:rPr>
      </w:pPr>
      <w:r>
        <w:rPr>
          <w:lang w:val="en-US"/>
        </w:rPr>
        <w:t>Johnny – Comment fixes, found dataset, discussion and results section.</w:t>
      </w:r>
    </w:p>
    <w:p w14:paraId="392481D5" w14:textId="009D5284" w:rsidR="00BA7AB7" w:rsidRDefault="00BA7AB7" w:rsidP="000A5A6B">
      <w:pPr>
        <w:pStyle w:val="BodyText"/>
        <w:rPr>
          <w:lang w:val="en-US"/>
        </w:rPr>
      </w:pPr>
      <w:r>
        <w:rPr>
          <w:lang w:val="en-US"/>
        </w:rPr>
        <w:t>Peter – Tool implementation.</w:t>
      </w:r>
    </w:p>
    <w:p w14:paraId="17DEF34E" w14:textId="12C3E7B9" w:rsidR="00BA7AB7" w:rsidRPr="00BA7AB7" w:rsidRDefault="00BA7AB7" w:rsidP="000A5A6B">
      <w:pPr>
        <w:pStyle w:val="BodyText"/>
        <w:rPr>
          <w:lang w:val="en-US"/>
        </w:rPr>
      </w:pPr>
      <w:r>
        <w:rPr>
          <w:lang w:val="en-US"/>
        </w:rPr>
        <w:t>Chris – Comment fixes, discussion and results section, and document formatting.</w:t>
      </w:r>
    </w:p>
    <w:p w14:paraId="733314DA" w14:textId="77777777" w:rsidR="0080791D" w:rsidRDefault="0080791D" w:rsidP="000A5A6B">
      <w:pPr>
        <w:pStyle w:val="Heading5"/>
      </w:pPr>
      <w:r w:rsidRPr="005B520E">
        <w:t>Acknowledgment</w:t>
      </w:r>
      <w:r>
        <w:t xml:space="preserve"> </w:t>
      </w:r>
      <w:r>
        <w:rPr>
          <w:i/>
          <w:iCs/>
        </w:rPr>
        <w:t>(</w:t>
      </w:r>
      <w:r w:rsidRPr="00651A08">
        <w:rPr>
          <w:i/>
          <w:iCs/>
          <w:smallCaps w:val="0"/>
        </w:rPr>
        <w:t>Heading 5</w:t>
      </w:r>
      <w:r>
        <w:rPr>
          <w:i/>
          <w:iCs/>
        </w:rPr>
        <w:t>)</w:t>
      </w:r>
    </w:p>
    <w:p w14:paraId="164F2EF7" w14:textId="1CB6FD23" w:rsidR="000A5A6B" w:rsidRDefault="0080791D" w:rsidP="00C23AC0">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361DB0C" w14:textId="46FACFC6" w:rsidR="009303D9" w:rsidRPr="005B520E" w:rsidRDefault="009303D9" w:rsidP="00C23AC0">
      <w:pPr>
        <w:pStyle w:val="Heading5"/>
        <w:jc w:val="both"/>
      </w:pPr>
      <w:r w:rsidRPr="005B520E">
        <w:t>References</w:t>
      </w:r>
    </w:p>
    <w:p w14:paraId="67880C43" w14:textId="627DE816" w:rsidR="00D54CDB" w:rsidRPr="00670B79" w:rsidRDefault="00D54CDB" w:rsidP="00627D2F">
      <w:pPr>
        <w:pStyle w:val="references"/>
        <w:numPr>
          <w:ilvl w:val="0"/>
          <w:numId w:val="30"/>
        </w:numPr>
        <w:tabs>
          <w:tab w:val="num" w:pos="18pt"/>
        </w:tabs>
        <w:ind w:start="17.70pt" w:hanging="17.70pt"/>
      </w:pPr>
      <w:r w:rsidRPr="00F40FE0">
        <w:rPr>
          <w:color w:val="000000"/>
        </w:rPr>
        <w:t xml:space="preserve">Abadi, Martin, et al. </w:t>
      </w:r>
      <w:r w:rsidRPr="00F40FE0">
        <w:rPr>
          <w:i/>
          <w:iCs/>
          <w:color w:val="000000"/>
        </w:rPr>
        <w:t>Deep Learning with Differential Privacy</w:t>
      </w:r>
      <w:r w:rsidRPr="00F40FE0">
        <w:rPr>
          <w:color w:val="000000"/>
        </w:rPr>
        <w:t>. 25 Oct. 2016.</w:t>
      </w:r>
    </w:p>
    <w:p w14:paraId="1517FEFA" w14:textId="5DBE8DFB" w:rsidR="00F40FE0"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and Aaron Roth. “The Algorithmic Foundations of Differential Privacy.” </w:t>
      </w:r>
      <w:r w:rsidRPr="00627D2F">
        <w:rPr>
          <w:color w:val="000000"/>
        </w:rPr>
        <w:t>The Algorithmic Foundations of Differential Privacy</w:t>
      </w:r>
      <w:r w:rsidRPr="00F40FE0">
        <w:rPr>
          <w:color w:val="000000"/>
        </w:rPr>
        <w:t xml:space="preserve">, 2013, </w:t>
      </w:r>
      <w:hyperlink r:id="rId13" w:history="1">
        <w:r w:rsidRPr="00627D2F">
          <w:rPr>
            <w:color w:val="000000"/>
          </w:rPr>
          <w:t>https://doi.org/10.1561/9781601988195</w:t>
        </w:r>
      </w:hyperlink>
    </w:p>
    <w:p w14:paraId="4CAEB911" w14:textId="104ECAE7" w:rsidR="009303D9"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Dwork, Cynthia. “Differential Privacy: A Survey of Results.” </w:t>
      </w:r>
      <w:r w:rsidRPr="00627D2F">
        <w:rPr>
          <w:color w:val="000000"/>
        </w:rPr>
        <w:t>Lecture Notes in Computer Science</w:t>
      </w:r>
      <w:r w:rsidRPr="00F40FE0">
        <w:rPr>
          <w:color w:val="000000"/>
        </w:rPr>
        <w:t xml:space="preserve">, pp. 1–19., </w:t>
      </w:r>
      <w:hyperlink r:id="rId14" w:history="1">
        <w:r w:rsidRPr="00627D2F">
          <w:rPr>
            <w:color w:val="000000"/>
          </w:rPr>
          <w:t>https://doi.org/10.1007/978-3-540-79228-4_1</w:t>
        </w:r>
      </w:hyperlink>
      <w:r w:rsidR="009303D9" w:rsidRPr="00627D2F">
        <w:rPr>
          <w:color w:val="000000"/>
        </w:rPr>
        <w:t>.</w:t>
      </w:r>
    </w:p>
    <w:p w14:paraId="65FE92EC" w14:textId="4C4D9CD5" w:rsidR="009303D9" w:rsidRPr="00627D2F" w:rsidRDefault="00D54CDB" w:rsidP="00627D2F">
      <w:pPr>
        <w:pStyle w:val="references"/>
        <w:numPr>
          <w:ilvl w:val="0"/>
          <w:numId w:val="30"/>
        </w:numPr>
        <w:tabs>
          <w:tab w:val="num" w:pos="18pt"/>
        </w:tabs>
        <w:ind w:start="17.70pt" w:hanging="17.70pt"/>
        <w:rPr>
          <w:color w:val="000000"/>
        </w:rPr>
      </w:pPr>
      <w:r w:rsidRPr="00627D2F">
        <w:rPr>
          <w:color w:val="000000"/>
        </w:rPr>
        <w:t xml:space="preserve">Erlingsson, Úlfar, director. TensorFlow Privacy: Learning with Differential Privacy for Training Data. O'Reilly Online Learning, O'Reilly Media, Inc., 31 Oct. 2019, </w:t>
      </w:r>
      <w:hyperlink r:id="rId15" w:history="1">
        <w:r w:rsidRPr="00627D2F">
          <w:rPr>
            <w:color w:val="000000"/>
          </w:rPr>
          <w:t>https://learning.oreilly.com/videos/tensorflow-privacy-learning/0636920373483/0636920373483-video329379/</w:t>
        </w:r>
      </w:hyperlink>
      <w:r w:rsidR="009303D9" w:rsidRPr="00627D2F">
        <w:rPr>
          <w:color w:val="000000"/>
        </w:rPr>
        <w:t>.</w:t>
      </w:r>
    </w:p>
    <w:p w14:paraId="386F7C00" w14:textId="0324442C" w:rsidR="00D54CDB" w:rsidRPr="00627D2F" w:rsidRDefault="00D54CDB" w:rsidP="00627D2F">
      <w:pPr>
        <w:pStyle w:val="references"/>
        <w:numPr>
          <w:ilvl w:val="0"/>
          <w:numId w:val="30"/>
        </w:numPr>
        <w:tabs>
          <w:tab w:val="num" w:pos="18pt"/>
        </w:tabs>
        <w:ind w:start="17.70pt" w:hanging="17.70pt"/>
        <w:rPr>
          <w:color w:val="000000"/>
        </w:rPr>
      </w:pPr>
      <w:r w:rsidRPr="00F40FE0">
        <w:rPr>
          <w:color w:val="000000"/>
        </w:rPr>
        <w:t xml:space="preserve">Geyer, Robin, et al. </w:t>
      </w:r>
      <w:r w:rsidRPr="00627D2F">
        <w:rPr>
          <w:color w:val="000000"/>
        </w:rPr>
        <w:t>Differentially Private Federated Learning: A Client Level Perspective</w:t>
      </w:r>
      <w:r w:rsidRPr="00F40FE0">
        <w:rPr>
          <w:color w:val="000000"/>
        </w:rPr>
        <w:t>, 1 Mar. 2018.</w:t>
      </w:r>
    </w:p>
    <w:p w14:paraId="0FC26480" w14:textId="5D912D4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Konečný, Jakub. Federated Learning Privacy-Preserving Collaborative Machine Learning without Centralized Training Data, 30 Jan. 2018, Accessed 16 Sept. 2022.</w:t>
      </w:r>
    </w:p>
    <w:p w14:paraId="1AC70CEE" w14:textId="6BCFAEEB" w:rsidR="00D54CDB" w:rsidRPr="00627D2F" w:rsidRDefault="00D54CDB" w:rsidP="00627D2F">
      <w:pPr>
        <w:pStyle w:val="references"/>
        <w:numPr>
          <w:ilvl w:val="0"/>
          <w:numId w:val="30"/>
        </w:numPr>
        <w:tabs>
          <w:tab w:val="num" w:pos="18pt"/>
        </w:tabs>
        <w:ind w:start="17.70pt" w:hanging="17.70pt"/>
        <w:rPr>
          <w:color w:val="000000"/>
        </w:rPr>
      </w:pPr>
      <w:r w:rsidRPr="00627D2F">
        <w:rPr>
          <w:color w:val="000000"/>
        </w:rPr>
        <w:t>Lee, Tian, et al. Federated Learning: Challenges, Methods, and Future Directions, 21 Aug. 2019.</w:t>
      </w:r>
    </w:p>
    <w:p w14:paraId="000C0AED" w14:textId="17AD0BF9" w:rsidR="00D54CDB" w:rsidRPr="00C23AC0" w:rsidRDefault="00D54CDB" w:rsidP="00627D2F">
      <w:pPr>
        <w:pStyle w:val="references"/>
        <w:numPr>
          <w:ilvl w:val="0"/>
          <w:numId w:val="30"/>
        </w:numPr>
        <w:tabs>
          <w:tab w:val="num" w:pos="18pt"/>
        </w:tabs>
        <w:ind w:start="17.70pt" w:hanging="17.70pt"/>
        <w:rPr>
          <w:color w:val="000000"/>
        </w:rPr>
      </w:pPr>
      <w:r w:rsidRPr="00F40FE0">
        <w:rPr>
          <w:color w:val="000000"/>
        </w:rPr>
        <w:t xml:space="preserve">Near, Joseph. “Differential Privacy for Privacy-Preserving Data Analysis: An Introduction to Our Blog Series.” </w:t>
      </w:r>
      <w:r w:rsidRPr="00627D2F">
        <w:rPr>
          <w:color w:val="000000"/>
        </w:rPr>
        <w:t>NIST</w:t>
      </w:r>
      <w:r w:rsidRPr="00F40FE0">
        <w:rPr>
          <w:color w:val="000000"/>
        </w:rPr>
        <w:t xml:space="preserve">, Joseph Near, 4 Aug. 2020, </w:t>
      </w:r>
      <w:hyperlink r:id="rId16" w:history="1">
        <w:r w:rsidRPr="00C23AC0">
          <w:rPr>
            <w:color w:val="000000"/>
          </w:rPr>
          <w:t>https://www.nist.gov/blogs/cybersecurity-insights/differential-privacy-privacy-preserving-data-analysis-introduction-our</w:t>
        </w:r>
      </w:hyperlink>
      <w:r w:rsidRPr="00F40FE0">
        <w:rPr>
          <w:color w:val="000000"/>
        </w:rPr>
        <w:t>.</w:t>
      </w:r>
    </w:p>
    <w:p w14:paraId="03FE82E3" w14:textId="121FE535" w:rsidR="00D54CDB" w:rsidRPr="00C23AC0" w:rsidRDefault="00D54CDB" w:rsidP="00627D2F">
      <w:pPr>
        <w:pStyle w:val="references"/>
        <w:numPr>
          <w:ilvl w:val="0"/>
          <w:numId w:val="30"/>
        </w:numPr>
        <w:tabs>
          <w:tab w:val="num" w:pos="18pt"/>
        </w:tabs>
        <w:ind w:start="17.70pt" w:hanging="17.70pt"/>
        <w:rPr>
          <w:color w:val="000000"/>
        </w:rPr>
      </w:pPr>
      <w:r w:rsidRPr="00C23AC0">
        <w:rPr>
          <w:color w:val="000000"/>
        </w:rPr>
        <w:t>Reconstruction Attacks in Practice, 26 Sept. 2021, DifferentialPrivacy.org. Accessed 16 Sept. 2022.</w:t>
      </w:r>
    </w:p>
    <w:p w14:paraId="3D7ACD3F" w14:textId="257A63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lastRenderedPageBreak/>
        <w:t xml:space="preserve">Smith, Craig S. “Building a World Where Data Privacy Exists Online.” The New York Times, The New York Times, 10 Nov. 2019, </w:t>
      </w:r>
      <w:hyperlink r:id="rId17" w:history="1">
        <w:r w:rsidRPr="00C23AC0">
          <w:rPr>
            <w:color w:val="000000"/>
          </w:rPr>
          <w:t>www.nytimes.com/2019/11/19/technology/artificial-intelligence-dawn-song.html</w:t>
        </w:r>
      </w:hyperlink>
      <w:r w:rsidRPr="00C23AC0">
        <w:rPr>
          <w:color w:val="000000"/>
        </w:rPr>
        <w:t>.</w:t>
      </w:r>
    </w:p>
    <w:p w14:paraId="03966204" w14:textId="29DA0E5F" w:rsidR="002C38AE" w:rsidRPr="00C23AC0" w:rsidRDefault="00F40FE0" w:rsidP="00627D2F">
      <w:pPr>
        <w:pStyle w:val="references"/>
        <w:numPr>
          <w:ilvl w:val="0"/>
          <w:numId w:val="30"/>
        </w:numPr>
        <w:tabs>
          <w:tab w:val="num" w:pos="18pt"/>
        </w:tabs>
        <w:ind w:start="17.70pt" w:hanging="17.70pt"/>
        <w:rPr>
          <w:color w:val="000000"/>
        </w:rPr>
      </w:pPr>
      <w:r w:rsidRPr="00C23AC0">
        <w:rPr>
          <w:color w:val="000000"/>
        </w:rPr>
        <w:t>T. Zhu, D. Ye, W. Wang, W. Zhou and P. S. Yu, "More Than Privacy: Applying Differential Privacy in Key Areas of Artificial Intelligence," in IEEE Transactions on Knowledge and Data Engineering, vol. 34, no. 6, pp. 2824-2843, 1 June 2022, doi: 10.1109/TKDE.2020.3014246.</w:t>
      </w:r>
    </w:p>
    <w:p w14:paraId="64857704" w14:textId="0B86E60F"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T. Zhu and P. S. Yu, "Applying Differential Privacy Mechanism in Artificial Intelligence," 2019 IEEE 39th International Conference on Distributed Computing Systems (ICDCS), 2019, pp. 1601-1609, doi: 10.1109/ICDCS.2019.00159.</w:t>
      </w:r>
    </w:p>
    <w:p w14:paraId="58200EE6" w14:textId="2A475876"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Zhu, Tianqing, et al. More Than Privacy: Applying Differential Privacy in Key Areas of Artificial Intelligence, 5 Aug. 2020, Accessed 16 Sept. 2022.</w:t>
      </w:r>
    </w:p>
    <w:p w14:paraId="09D014E9" w14:textId="34C37957" w:rsidR="00F40FE0"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M. Senekane, "Deployment of Differential Privacy for Application in Artificial Intelligence," 2021 International Conference on Electrical, </w:t>
      </w:r>
      <w:r w:rsidRPr="00C23AC0">
        <w:rPr>
          <w:color w:val="000000"/>
        </w:rPr>
        <w:t>Computer and Energy Technologies (ICECET), 2021, pp. 1-3, doi: 10.1109/ICECET52533.2021.9698473.</w:t>
      </w:r>
    </w:p>
    <w:p w14:paraId="1FA96FBD" w14:textId="4DC61BD1" w:rsidR="00113D0D" w:rsidRPr="00C23AC0" w:rsidRDefault="00F40FE0" w:rsidP="00627D2F">
      <w:pPr>
        <w:pStyle w:val="references"/>
        <w:numPr>
          <w:ilvl w:val="0"/>
          <w:numId w:val="30"/>
        </w:numPr>
        <w:tabs>
          <w:tab w:val="num" w:pos="18pt"/>
        </w:tabs>
        <w:ind w:start="17.70pt" w:hanging="17.70pt"/>
        <w:rPr>
          <w:color w:val="000000"/>
        </w:rPr>
      </w:pPr>
      <w:r w:rsidRPr="00C23AC0">
        <w:rPr>
          <w:color w:val="000000"/>
        </w:rPr>
        <w:t xml:space="preserve">Teng Wang, Jun Zhao, Han Yu, Jinyan Liu, Xinyu Yang, Xuebin Ren, and Shuyu Shi. 2019. Privacy-preserving Crowd-guided AI Decision-making in Ethical Dilemmas. In Proceedings of the 28th ACM International Conference on Information and Knowledge Management (CIKM '19). Association for Computing Machinery, New York, NY, USA, 1311–1320. </w:t>
      </w:r>
      <w:hyperlink r:id="rId18" w:history="1">
        <w:r w:rsidRPr="00C23AC0">
          <w:rPr>
            <w:color w:val="000000"/>
          </w:rPr>
          <w:t>https://doi-org.wv-o-ursus-proxy02.ursus.maine.edu/10.1145/3357384.3357954</w:t>
        </w:r>
      </w:hyperlink>
    </w:p>
    <w:p w14:paraId="4C377CFB" w14:textId="77777777" w:rsidR="009303D9" w:rsidRDefault="009303D9" w:rsidP="000A5A6B">
      <w:pPr>
        <w:pStyle w:val="references"/>
      </w:pPr>
    </w:p>
    <w:p w14:paraId="07C297B5" w14:textId="0E6F7653" w:rsidR="00836367" w:rsidRPr="00113D0D" w:rsidRDefault="00836367" w:rsidP="00C23AC0">
      <w:pPr>
        <w:pStyle w:val="references"/>
        <w:spacing w:line="12pt" w:lineRule="auto"/>
        <w:ind w:start="18pt" w:hanging="18pt"/>
        <w:rPr>
          <w:rFonts w:eastAsia="SimSun"/>
          <w:b/>
          <w:noProof w:val="0"/>
          <w:color w:val="FF0000"/>
          <w:spacing w:val="-1"/>
          <w:sz w:val="20"/>
          <w:szCs w:val="20"/>
          <w:lang w:eastAsia="x-none"/>
        </w:rPr>
        <w:sectPr w:rsidR="00836367" w:rsidRPr="00113D0D"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w:t>
      </w:r>
      <w:r w:rsidR="00113D0D">
        <w:rPr>
          <w:rFonts w:eastAsia="SimSun"/>
          <w:b/>
          <w:noProof w:val="0"/>
          <w:color w:val="FF0000"/>
          <w:spacing w:val="-1"/>
          <w:sz w:val="20"/>
          <w:szCs w:val="20"/>
          <w:lang w:eastAsia="x-none"/>
        </w:rPr>
        <w:t>d</w:t>
      </w:r>
    </w:p>
    <w:p w14:paraId="4F42AB28" w14:textId="5CD42586" w:rsidR="009303D9" w:rsidRDefault="009303D9" w:rsidP="000A5A6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Sepideh Ghanavati" w:date="2022-11-13T18:55:00Z" w:initials="SG">
    <w:p w14:paraId="433D0D28" w14:textId="77777777" w:rsidR="00844568" w:rsidRDefault="00844568" w:rsidP="00B07E2B">
      <w:pPr>
        <w:jc w:val="start"/>
      </w:pPr>
      <w:r>
        <w:rPr>
          <w:rStyle w:val="CommentReference"/>
        </w:rPr>
        <w:annotationRef/>
      </w:r>
      <w:r>
        <w:t>I did some formatting update for you :) Make sure to keep it this way.</w:t>
      </w:r>
    </w:p>
  </w:comment>
  <w:comment w:id="1" w:author="Sepideh Ghanavati" w:date="2022-11-13T19:07:00Z" w:initials="SG">
    <w:p w14:paraId="3FA7B323" w14:textId="77777777" w:rsidR="005B44D1" w:rsidRDefault="005B44D1" w:rsidP="002F7475">
      <w:pPr>
        <w:jc w:val="start"/>
      </w:pPr>
      <w:r>
        <w:rPr>
          <w:rStyle w:val="CommentReference"/>
        </w:rPr>
        <w:annotationRef/>
      </w:r>
      <w:r>
        <w:t>You have improved your work a lot. I have some comments here and there (-5) and also I would have wanted to see a section about your approach. 85/100</w:t>
      </w:r>
    </w:p>
  </w:comment>
  <w:comment w:id="3" w:author="Sepideh Ghanavati" w:date="2022-11-13T18:55:00Z" w:initials="SG">
    <w:p w14:paraId="7A5CD798" w14:textId="1BF801EF" w:rsidR="00844568" w:rsidRDefault="00844568" w:rsidP="005551F0">
      <w:pPr>
        <w:jc w:val="start"/>
      </w:pPr>
      <w:r>
        <w:rPr>
          <w:rStyle w:val="CommentReference"/>
        </w:rPr>
        <w:annotationRef/>
      </w:r>
      <w:r>
        <w:t>Abstract has improved a lot. Good job</w:t>
      </w:r>
    </w:p>
  </w:comment>
  <w:comment w:id="7" w:author="Sepideh Ghanavati" w:date="2022-11-13T18:58:00Z" w:initials="SG">
    <w:p w14:paraId="345ADBC0" w14:textId="77777777" w:rsidR="00844568" w:rsidRDefault="00844568" w:rsidP="0051493F">
      <w:pPr>
        <w:jc w:val="start"/>
      </w:pPr>
      <w:r>
        <w:rPr>
          <w:rStyle w:val="CommentReference"/>
        </w:rPr>
        <w:annotationRef/>
      </w:r>
      <w:r>
        <w:t>here you should add some citations and maybe briefly explain what are the different approaches. (just 1-2 lines)</w:t>
      </w:r>
    </w:p>
  </w:comment>
  <w:comment w:id="8" w:author="Sepideh Ghanavati" w:date="2022-11-13T18:57:00Z" w:initials="SG">
    <w:p w14:paraId="3ACC2D37" w14:textId="612A0A04" w:rsidR="00844568" w:rsidRDefault="00844568" w:rsidP="003C50B9">
      <w:pPr>
        <w:jc w:val="start"/>
      </w:pPr>
      <w:r>
        <w:rPr>
          <w:rStyle w:val="CommentReference"/>
        </w:rPr>
        <w:annotationRef/>
      </w:r>
      <w:r>
        <w:t xml:space="preserve">Introduction is good but one paragraph that is missing is about what you do in this paper. For example, in this paper we will evaluate global DP via a dataset and show its effectiveness in preserving privacy while [..]. </w:t>
      </w:r>
    </w:p>
    <w:p w14:paraId="45EF64C2" w14:textId="77777777" w:rsidR="00844568" w:rsidRDefault="00844568" w:rsidP="003C50B9">
      <w:pPr>
        <w:jc w:val="start"/>
      </w:pPr>
    </w:p>
    <w:p w14:paraId="2C19FBEE" w14:textId="77777777" w:rsidR="00844568" w:rsidRDefault="00844568" w:rsidP="003C50B9">
      <w:pPr>
        <w:jc w:val="start"/>
      </w:pPr>
      <w:r>
        <w:t xml:space="preserve">Something like this. </w:t>
      </w:r>
    </w:p>
  </w:comment>
  <w:comment w:id="9" w:author="Sepideh Ghanavati" w:date="2022-11-13T19:03:00Z" w:initials="SG">
    <w:p w14:paraId="796507A7" w14:textId="77777777" w:rsidR="00EB4FBA" w:rsidRDefault="00EB4FBA" w:rsidP="000563F9">
      <w:pPr>
        <w:jc w:val="start"/>
      </w:pPr>
      <w:r>
        <w:rPr>
          <w:rStyle w:val="CommentReference"/>
        </w:rPr>
        <w:annotationRef/>
      </w:r>
      <w:r>
        <w:t>I fixed some of the styles for the related work. Follow the same for the rest.</w:t>
      </w:r>
    </w:p>
    <w:p w14:paraId="33E37792" w14:textId="77777777" w:rsidR="00EB4FBA" w:rsidRDefault="00EB4FBA" w:rsidP="000563F9">
      <w:pPr>
        <w:jc w:val="start"/>
      </w:pPr>
    </w:p>
    <w:p w14:paraId="706F327B" w14:textId="77777777" w:rsidR="00EB4FBA" w:rsidRDefault="00EB4FBA" w:rsidP="000563F9">
      <w:pPr>
        <w:jc w:val="start"/>
      </w:pPr>
      <w:r>
        <w:t>The related work has improved. While writing could be improved a bit to make it easier to understand, the related work is comprehensive. Good job</w:t>
      </w:r>
    </w:p>
  </w:comment>
  <w:comment w:id="15" w:author="Sepideh Ghanavati" w:date="2022-11-13T19:00:00Z" w:initials="SG">
    <w:p w14:paraId="12C14610" w14:textId="14098858" w:rsidR="00EB4FBA" w:rsidRDefault="00EB4FBA" w:rsidP="00CA65BA">
      <w:pPr>
        <w:jc w:val="start"/>
      </w:pPr>
      <w:r>
        <w:rPr>
          <w:rStyle w:val="CommentReference"/>
        </w:rPr>
        <w:annotationRef/>
      </w:r>
      <w:r>
        <w:t>why? explain briefly</w:t>
      </w:r>
    </w:p>
  </w:comment>
  <w:comment w:id="19" w:author="Sepideh Ghanavati" w:date="2022-11-13T19:05:00Z" w:initials="SG">
    <w:p w14:paraId="7EE739AC" w14:textId="77777777" w:rsidR="00EB4FBA" w:rsidRDefault="00EB4FBA" w:rsidP="00A07FF1">
      <w:pPr>
        <w:jc w:val="start"/>
      </w:pPr>
      <w:r>
        <w:rPr>
          <w:rStyle w:val="CommentReference"/>
        </w:rPr>
        <w:annotationRef/>
      </w:r>
      <w:r>
        <w:t>I know that you had to look for a dataset and narrow down the scope of your work but I’d expected to have a section to discuss for example the Global DP you want to use, the dataset and its charactristics and how you are going to evaluate and what do you expect to see. -10</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433D0D28" w15:done="1"/>
  <w15:commentEx w15:paraId="3FA7B323" w15:done="1"/>
  <w15:commentEx w15:paraId="7A5CD798" w15:done="1"/>
  <w15:commentEx w15:paraId="345ADBC0" w15:done="0"/>
  <w15:commentEx w15:paraId="2C19FBEE" w15:done="0"/>
  <w15:commentEx w15:paraId="706F327B" w15:done="1"/>
  <w15:commentEx w15:paraId="12C14610" w15:done="0"/>
  <w15:commentEx w15:paraId="7EE739AC"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71BBC08" w16cex:dateUtc="2022-11-13T23:55:00Z"/>
  <w16cex:commentExtensible w16cex:durableId="271BBED5" w16cex:dateUtc="2022-11-14T00:07:00Z"/>
  <w16cex:commentExtensible w16cex:durableId="271BBC16" w16cex:dateUtc="2022-11-13T23:55:00Z"/>
  <w16cex:commentExtensible w16cex:durableId="271BBCC2" w16cex:dateUtc="2022-11-13T23:58:00Z"/>
  <w16cex:commentExtensible w16cex:durableId="271BBC9F" w16cex:dateUtc="2022-11-13T23:57:00Z"/>
  <w16cex:commentExtensible w16cex:durableId="271BBE14" w16cex:dateUtc="2022-11-14T00:03:00Z"/>
  <w16cex:commentExtensible w16cex:durableId="271BBD4C" w16cex:dateUtc="2022-11-14T00:00:00Z"/>
  <w16cex:commentExtensible w16cex:durableId="271BBE8E" w16cex:dateUtc="2022-11-14T00:05: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433D0D28" w16cid:durableId="271BBC08"/>
  <w16cid:commentId w16cid:paraId="3FA7B323" w16cid:durableId="271BBED5"/>
  <w16cid:commentId w16cid:paraId="7A5CD798" w16cid:durableId="271BBC16"/>
  <w16cid:commentId w16cid:paraId="345ADBC0" w16cid:durableId="271BBCC2"/>
  <w16cid:commentId w16cid:paraId="2C19FBEE" w16cid:durableId="271BBC9F"/>
  <w16cid:commentId w16cid:paraId="706F327B" w16cid:durableId="271BBE14"/>
  <w16cid:commentId w16cid:paraId="12C14610" w16cid:durableId="271BBD4C"/>
  <w16cid:commentId w16cid:paraId="7EE739AC" w16cid:durableId="271BBE8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8CC2643" w14:textId="77777777" w:rsidR="00A86600" w:rsidRDefault="00A86600" w:rsidP="001A3B3D">
      <w:r>
        <w:separator/>
      </w:r>
    </w:p>
  </w:endnote>
  <w:endnote w:type="continuationSeparator" w:id="0">
    <w:p w14:paraId="6E784FB7" w14:textId="77777777" w:rsidR="00A86600" w:rsidRDefault="00A866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F9265B" w14:textId="77777777" w:rsidR="00A86600" w:rsidRDefault="00A86600" w:rsidP="001A3B3D">
      <w:r>
        <w:separator/>
      </w:r>
    </w:p>
  </w:footnote>
  <w:footnote w:type="continuationSeparator" w:id="0">
    <w:p w14:paraId="676F2B56" w14:textId="77777777" w:rsidR="00A86600" w:rsidRDefault="00A866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82693B"/>
    <w:multiLevelType w:val="multilevel"/>
    <w:tmpl w:val="737824C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50F4F06"/>
    <w:multiLevelType w:val="hybridMultilevel"/>
    <w:tmpl w:val="E2C67764"/>
    <w:lvl w:ilvl="0" w:tplc="15C21D6C">
      <w:start w:val="1"/>
      <w:numFmt w:val="decimal"/>
      <w:lvlText w:val="[%1]"/>
      <w:lvlJc w:val="start"/>
      <w:pPr>
        <w:ind w:start="54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296FEE"/>
    <w:multiLevelType w:val="hybridMultilevel"/>
    <w:tmpl w:val="940AB4D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2FD36EC"/>
    <w:multiLevelType w:val="multilevel"/>
    <w:tmpl w:val="8446DB9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9504969"/>
    <w:multiLevelType w:val="multilevel"/>
    <w:tmpl w:val="FF62F090"/>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3F05683"/>
    <w:multiLevelType w:val="multilevel"/>
    <w:tmpl w:val="6B4CE0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6"/>
  </w:num>
  <w:num w:numId="2" w16cid:durableId="18119610">
    <w:abstractNumId w:val="25"/>
  </w:num>
  <w:num w:numId="3" w16cid:durableId="1319310130">
    <w:abstractNumId w:val="14"/>
  </w:num>
  <w:num w:numId="4" w16cid:durableId="787746984">
    <w:abstractNumId w:val="19"/>
  </w:num>
  <w:num w:numId="5" w16cid:durableId="161552068">
    <w:abstractNumId w:val="19"/>
  </w:num>
  <w:num w:numId="6" w16cid:durableId="2076077654">
    <w:abstractNumId w:val="19"/>
  </w:num>
  <w:num w:numId="7" w16cid:durableId="1286235578">
    <w:abstractNumId w:val="19"/>
  </w:num>
  <w:num w:numId="8" w16cid:durableId="838347464">
    <w:abstractNumId w:val="23"/>
  </w:num>
  <w:num w:numId="9" w16cid:durableId="662513308">
    <w:abstractNumId w:val="26"/>
  </w:num>
  <w:num w:numId="10" w16cid:durableId="1336689961">
    <w:abstractNumId w:val="17"/>
  </w:num>
  <w:num w:numId="11" w16cid:durableId="994258573">
    <w:abstractNumId w:val="13"/>
  </w:num>
  <w:num w:numId="12" w16cid:durableId="220335621">
    <w:abstractNumId w:val="12"/>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21"/>
  </w:num>
  <w:num w:numId="25" w16cid:durableId="725181117">
    <w:abstractNumId w:val="22"/>
  </w:num>
  <w:num w:numId="26" w16cid:durableId="1260331574">
    <w:abstractNumId w:val="11"/>
  </w:num>
  <w:num w:numId="27" w16cid:durableId="1668291270">
    <w:abstractNumId w:val="24"/>
  </w:num>
  <w:num w:numId="28" w16cid:durableId="20018279">
    <w:abstractNumId w:val="20"/>
  </w:num>
  <w:num w:numId="29" w16cid:durableId="2089955505">
    <w:abstractNumId w:val="18"/>
  </w:num>
  <w:num w:numId="30" w16cid:durableId="292178749">
    <w:abstractNumId w:val="15"/>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Sepideh Ghanavati">
    <w15:presenceInfo w15:providerId="AD" w15:userId="S::sepideh.ghanavati@ttu.edu::bb3591b8-f68d-4fc7-a062-e93ac0d734ef"/>
  </w15:person>
  <w15:person w15:author="Christopher A Chappelle">
    <w15:presenceInfo w15:providerId="None" w15:userId="Christopher A Chappelle"/>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A6B"/>
    <w:rsid w:val="000C1E68"/>
    <w:rsid w:val="00113D0D"/>
    <w:rsid w:val="001A2EFD"/>
    <w:rsid w:val="001A3B3D"/>
    <w:rsid w:val="001B67DC"/>
    <w:rsid w:val="002254A9"/>
    <w:rsid w:val="00233D97"/>
    <w:rsid w:val="002347A2"/>
    <w:rsid w:val="00257185"/>
    <w:rsid w:val="002850E3"/>
    <w:rsid w:val="002C38AE"/>
    <w:rsid w:val="00354FCF"/>
    <w:rsid w:val="003A19E2"/>
    <w:rsid w:val="003B2B40"/>
    <w:rsid w:val="003B4E04"/>
    <w:rsid w:val="003F5A08"/>
    <w:rsid w:val="00420716"/>
    <w:rsid w:val="004325FB"/>
    <w:rsid w:val="004432BA"/>
    <w:rsid w:val="0044407E"/>
    <w:rsid w:val="00447BB9"/>
    <w:rsid w:val="0046031D"/>
    <w:rsid w:val="00473AC9"/>
    <w:rsid w:val="004D72B5"/>
    <w:rsid w:val="00507D30"/>
    <w:rsid w:val="00551B7F"/>
    <w:rsid w:val="0056610F"/>
    <w:rsid w:val="00575BCA"/>
    <w:rsid w:val="005B0344"/>
    <w:rsid w:val="005B44D1"/>
    <w:rsid w:val="005B520E"/>
    <w:rsid w:val="005E2800"/>
    <w:rsid w:val="00605825"/>
    <w:rsid w:val="00614699"/>
    <w:rsid w:val="00627D2F"/>
    <w:rsid w:val="00642776"/>
    <w:rsid w:val="00645D22"/>
    <w:rsid w:val="00651A08"/>
    <w:rsid w:val="00654204"/>
    <w:rsid w:val="00670434"/>
    <w:rsid w:val="00670B79"/>
    <w:rsid w:val="006B6B66"/>
    <w:rsid w:val="006F6D3D"/>
    <w:rsid w:val="00715BEA"/>
    <w:rsid w:val="00726E23"/>
    <w:rsid w:val="00740EEA"/>
    <w:rsid w:val="00765291"/>
    <w:rsid w:val="00794804"/>
    <w:rsid w:val="007B33F1"/>
    <w:rsid w:val="007B6DDA"/>
    <w:rsid w:val="007C0308"/>
    <w:rsid w:val="007C2FF2"/>
    <w:rsid w:val="007D6232"/>
    <w:rsid w:val="007F1F99"/>
    <w:rsid w:val="007F768F"/>
    <w:rsid w:val="0080760C"/>
    <w:rsid w:val="0080791D"/>
    <w:rsid w:val="0081063A"/>
    <w:rsid w:val="00836367"/>
    <w:rsid w:val="00844568"/>
    <w:rsid w:val="00873603"/>
    <w:rsid w:val="008A2C7D"/>
    <w:rsid w:val="008B6524"/>
    <w:rsid w:val="008C4B23"/>
    <w:rsid w:val="008F6E2C"/>
    <w:rsid w:val="009303D9"/>
    <w:rsid w:val="00933C64"/>
    <w:rsid w:val="00972203"/>
    <w:rsid w:val="009F1D79"/>
    <w:rsid w:val="00A059B3"/>
    <w:rsid w:val="00A86600"/>
    <w:rsid w:val="00AE3409"/>
    <w:rsid w:val="00B11A60"/>
    <w:rsid w:val="00B22613"/>
    <w:rsid w:val="00B37D38"/>
    <w:rsid w:val="00B44A76"/>
    <w:rsid w:val="00B768D1"/>
    <w:rsid w:val="00B85761"/>
    <w:rsid w:val="00BA1025"/>
    <w:rsid w:val="00BA7AB7"/>
    <w:rsid w:val="00BC3420"/>
    <w:rsid w:val="00BD670B"/>
    <w:rsid w:val="00BE7D3C"/>
    <w:rsid w:val="00BF5FF6"/>
    <w:rsid w:val="00C0207F"/>
    <w:rsid w:val="00C16117"/>
    <w:rsid w:val="00C23AC0"/>
    <w:rsid w:val="00C3075A"/>
    <w:rsid w:val="00C4230B"/>
    <w:rsid w:val="00C919A4"/>
    <w:rsid w:val="00CA4392"/>
    <w:rsid w:val="00CC393F"/>
    <w:rsid w:val="00CD77D2"/>
    <w:rsid w:val="00D2176E"/>
    <w:rsid w:val="00D54CDB"/>
    <w:rsid w:val="00D632BE"/>
    <w:rsid w:val="00D72D06"/>
    <w:rsid w:val="00D7522C"/>
    <w:rsid w:val="00D7536F"/>
    <w:rsid w:val="00D76668"/>
    <w:rsid w:val="00E07383"/>
    <w:rsid w:val="00E165BC"/>
    <w:rsid w:val="00E61E12"/>
    <w:rsid w:val="00E7596C"/>
    <w:rsid w:val="00E878F2"/>
    <w:rsid w:val="00EB4FBA"/>
    <w:rsid w:val="00ED0149"/>
    <w:rsid w:val="00EF7DE3"/>
    <w:rsid w:val="00F03103"/>
    <w:rsid w:val="00F271DE"/>
    <w:rsid w:val="00F40FE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D54CDB"/>
    <w:rPr>
      <w:color w:val="0000FF"/>
      <w:u w:val="single"/>
    </w:rPr>
  </w:style>
  <w:style w:type="character" w:styleId="UnresolvedMention">
    <w:name w:val="Unresolved Mention"/>
    <w:basedOn w:val="DefaultParagraphFont"/>
    <w:uiPriority w:val="99"/>
    <w:semiHidden/>
    <w:unhideWhenUsed/>
    <w:rsid w:val="00F40FE0"/>
    <w:rPr>
      <w:color w:val="605E5C"/>
      <w:shd w:val="clear" w:color="auto" w:fill="E1DFDD"/>
    </w:rPr>
  </w:style>
  <w:style w:type="paragraph" w:styleId="Revision">
    <w:name w:val="Revision"/>
    <w:hidden/>
    <w:uiPriority w:val="99"/>
    <w:semiHidden/>
    <w:rsid w:val="00614699"/>
  </w:style>
  <w:style w:type="character" w:styleId="CommentReference">
    <w:name w:val="annotation reference"/>
    <w:basedOn w:val="DefaultParagraphFont"/>
    <w:rsid w:val="00844568"/>
    <w:rPr>
      <w:sz w:val="16"/>
      <w:szCs w:val="16"/>
    </w:rPr>
  </w:style>
  <w:style w:type="paragraph" w:styleId="CommentText">
    <w:name w:val="annotation text"/>
    <w:basedOn w:val="Normal"/>
    <w:link w:val="CommentTextChar"/>
    <w:rsid w:val="00844568"/>
  </w:style>
  <w:style w:type="character" w:customStyle="1" w:styleId="CommentTextChar">
    <w:name w:val="Comment Text Char"/>
    <w:basedOn w:val="DefaultParagraphFont"/>
    <w:link w:val="CommentText"/>
    <w:rsid w:val="00844568"/>
  </w:style>
  <w:style w:type="paragraph" w:styleId="CommentSubject">
    <w:name w:val="annotation subject"/>
    <w:basedOn w:val="CommentText"/>
    <w:next w:val="CommentText"/>
    <w:link w:val="CommentSubjectChar"/>
    <w:semiHidden/>
    <w:unhideWhenUsed/>
    <w:rsid w:val="00844568"/>
    <w:rPr>
      <w:b/>
      <w:bCs/>
    </w:rPr>
  </w:style>
  <w:style w:type="character" w:customStyle="1" w:styleId="CommentSubjectChar">
    <w:name w:val="Comment Subject Char"/>
    <w:basedOn w:val="CommentTextChar"/>
    <w:link w:val="CommentSubject"/>
    <w:semiHidden/>
    <w:rsid w:val="00844568"/>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2075">
      <w:bodyDiv w:val="1"/>
      <w:marLeft w:val="0pt"/>
      <w:marRight w:val="0pt"/>
      <w:marTop w:val="0pt"/>
      <w:marBottom w:val="0pt"/>
      <w:divBdr>
        <w:top w:val="none" w:sz="0" w:space="0" w:color="auto"/>
        <w:left w:val="none" w:sz="0" w:space="0" w:color="auto"/>
        <w:bottom w:val="none" w:sz="0" w:space="0" w:color="auto"/>
        <w:right w:val="none" w:sz="0" w:space="0" w:color="auto"/>
      </w:divBdr>
    </w:div>
    <w:div w:id="106582118">
      <w:bodyDiv w:val="1"/>
      <w:marLeft w:val="0pt"/>
      <w:marRight w:val="0pt"/>
      <w:marTop w:val="0pt"/>
      <w:marBottom w:val="0pt"/>
      <w:divBdr>
        <w:top w:val="none" w:sz="0" w:space="0" w:color="auto"/>
        <w:left w:val="none" w:sz="0" w:space="0" w:color="auto"/>
        <w:bottom w:val="none" w:sz="0" w:space="0" w:color="auto"/>
        <w:right w:val="none" w:sz="0" w:space="0" w:color="auto"/>
      </w:divBdr>
    </w:div>
    <w:div w:id="118110352">
      <w:bodyDiv w:val="1"/>
      <w:marLeft w:val="0pt"/>
      <w:marRight w:val="0pt"/>
      <w:marTop w:val="0pt"/>
      <w:marBottom w:val="0pt"/>
      <w:divBdr>
        <w:top w:val="none" w:sz="0" w:space="0" w:color="auto"/>
        <w:left w:val="none" w:sz="0" w:space="0" w:color="auto"/>
        <w:bottom w:val="none" w:sz="0" w:space="0" w:color="auto"/>
        <w:right w:val="none" w:sz="0" w:space="0" w:color="auto"/>
      </w:divBdr>
    </w:div>
    <w:div w:id="141118148">
      <w:bodyDiv w:val="1"/>
      <w:marLeft w:val="0pt"/>
      <w:marRight w:val="0pt"/>
      <w:marTop w:val="0pt"/>
      <w:marBottom w:val="0pt"/>
      <w:divBdr>
        <w:top w:val="none" w:sz="0" w:space="0" w:color="auto"/>
        <w:left w:val="none" w:sz="0" w:space="0" w:color="auto"/>
        <w:bottom w:val="none" w:sz="0" w:space="0" w:color="auto"/>
        <w:right w:val="none" w:sz="0" w:space="0" w:color="auto"/>
      </w:divBdr>
    </w:div>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 w:id="976836594">
      <w:bodyDiv w:val="1"/>
      <w:marLeft w:val="0pt"/>
      <w:marRight w:val="0pt"/>
      <w:marTop w:val="0pt"/>
      <w:marBottom w:val="0pt"/>
      <w:divBdr>
        <w:top w:val="none" w:sz="0" w:space="0" w:color="auto"/>
        <w:left w:val="none" w:sz="0" w:space="0" w:color="auto"/>
        <w:bottom w:val="none" w:sz="0" w:space="0" w:color="auto"/>
        <w:right w:val="none" w:sz="0" w:space="0" w:color="auto"/>
      </w:divBdr>
    </w:div>
    <w:div w:id="1255624531">
      <w:bodyDiv w:val="1"/>
      <w:marLeft w:val="0pt"/>
      <w:marRight w:val="0pt"/>
      <w:marTop w:val="0pt"/>
      <w:marBottom w:val="0pt"/>
      <w:divBdr>
        <w:top w:val="none" w:sz="0" w:space="0" w:color="auto"/>
        <w:left w:val="none" w:sz="0" w:space="0" w:color="auto"/>
        <w:bottom w:val="none" w:sz="0" w:space="0" w:color="auto"/>
        <w:right w:val="none" w:sz="0" w:space="0" w:color="auto"/>
      </w:divBdr>
    </w:div>
    <w:div w:id="1262765849">
      <w:bodyDiv w:val="1"/>
      <w:marLeft w:val="0pt"/>
      <w:marRight w:val="0pt"/>
      <w:marTop w:val="0pt"/>
      <w:marBottom w:val="0pt"/>
      <w:divBdr>
        <w:top w:val="none" w:sz="0" w:space="0" w:color="auto"/>
        <w:left w:val="none" w:sz="0" w:space="0" w:color="auto"/>
        <w:bottom w:val="none" w:sz="0" w:space="0" w:color="auto"/>
        <w:right w:val="none" w:sz="0" w:space="0" w:color="auto"/>
      </w:divBdr>
    </w:div>
    <w:div w:id="1340422920">
      <w:bodyDiv w:val="1"/>
      <w:marLeft w:val="0pt"/>
      <w:marRight w:val="0pt"/>
      <w:marTop w:val="0pt"/>
      <w:marBottom w:val="0pt"/>
      <w:divBdr>
        <w:top w:val="none" w:sz="0" w:space="0" w:color="auto"/>
        <w:left w:val="none" w:sz="0" w:space="0" w:color="auto"/>
        <w:bottom w:val="none" w:sz="0" w:space="0" w:color="auto"/>
        <w:right w:val="none" w:sz="0" w:space="0" w:color="auto"/>
      </w:divBdr>
    </w:div>
    <w:div w:id="1399593850">
      <w:bodyDiv w:val="1"/>
      <w:marLeft w:val="0pt"/>
      <w:marRight w:val="0pt"/>
      <w:marTop w:val="0pt"/>
      <w:marBottom w:val="0pt"/>
      <w:divBdr>
        <w:top w:val="none" w:sz="0" w:space="0" w:color="auto"/>
        <w:left w:val="none" w:sz="0" w:space="0" w:color="auto"/>
        <w:bottom w:val="none" w:sz="0" w:space="0" w:color="auto"/>
        <w:right w:val="none" w:sz="0" w:space="0" w:color="auto"/>
      </w:divBdr>
    </w:div>
    <w:div w:id="1457748590">
      <w:bodyDiv w:val="1"/>
      <w:marLeft w:val="0pt"/>
      <w:marRight w:val="0pt"/>
      <w:marTop w:val="0pt"/>
      <w:marBottom w:val="0pt"/>
      <w:divBdr>
        <w:top w:val="none" w:sz="0" w:space="0" w:color="auto"/>
        <w:left w:val="none" w:sz="0" w:space="0" w:color="auto"/>
        <w:bottom w:val="none" w:sz="0" w:space="0" w:color="auto"/>
        <w:right w:val="none" w:sz="0" w:space="0" w:color="auto"/>
      </w:divBdr>
    </w:div>
    <w:div w:id="1605728461">
      <w:bodyDiv w:val="1"/>
      <w:marLeft w:val="0pt"/>
      <w:marRight w:val="0pt"/>
      <w:marTop w:val="0pt"/>
      <w:marBottom w:val="0pt"/>
      <w:divBdr>
        <w:top w:val="none" w:sz="0" w:space="0" w:color="auto"/>
        <w:left w:val="none" w:sz="0" w:space="0" w:color="auto"/>
        <w:bottom w:val="none" w:sz="0" w:space="0" w:color="auto"/>
        <w:right w:val="none" w:sz="0" w:space="0" w:color="auto"/>
      </w:divBdr>
    </w:div>
    <w:div w:id="1624844036">
      <w:bodyDiv w:val="1"/>
      <w:marLeft w:val="0pt"/>
      <w:marRight w:val="0pt"/>
      <w:marTop w:val="0pt"/>
      <w:marBottom w:val="0pt"/>
      <w:divBdr>
        <w:top w:val="none" w:sz="0" w:space="0" w:color="auto"/>
        <w:left w:val="none" w:sz="0" w:space="0" w:color="auto"/>
        <w:bottom w:val="none" w:sz="0" w:space="0" w:color="auto"/>
        <w:right w:val="none" w:sz="0" w:space="0" w:color="auto"/>
      </w:divBdr>
    </w:div>
    <w:div w:id="1635208438">
      <w:bodyDiv w:val="1"/>
      <w:marLeft w:val="0pt"/>
      <w:marRight w:val="0pt"/>
      <w:marTop w:val="0pt"/>
      <w:marBottom w:val="0pt"/>
      <w:divBdr>
        <w:top w:val="none" w:sz="0" w:space="0" w:color="auto"/>
        <w:left w:val="none" w:sz="0" w:space="0" w:color="auto"/>
        <w:bottom w:val="none" w:sz="0" w:space="0" w:color="auto"/>
        <w:right w:val="none" w:sz="0" w:space="0" w:color="auto"/>
      </w:divBdr>
    </w:div>
    <w:div w:id="1708945198">
      <w:bodyDiv w:val="1"/>
      <w:marLeft w:val="0pt"/>
      <w:marRight w:val="0pt"/>
      <w:marTop w:val="0pt"/>
      <w:marBottom w:val="0pt"/>
      <w:divBdr>
        <w:top w:val="none" w:sz="0" w:space="0" w:color="auto"/>
        <w:left w:val="none" w:sz="0" w:space="0" w:color="auto"/>
        <w:bottom w:val="none" w:sz="0" w:space="0" w:color="auto"/>
        <w:right w:val="none" w:sz="0" w:space="0" w:color="auto"/>
      </w:divBdr>
    </w:div>
    <w:div w:id="1842038964">
      <w:bodyDiv w:val="1"/>
      <w:marLeft w:val="0pt"/>
      <w:marRight w:val="0pt"/>
      <w:marTop w:val="0pt"/>
      <w:marBottom w:val="0pt"/>
      <w:divBdr>
        <w:top w:val="none" w:sz="0" w:space="0" w:color="auto"/>
        <w:left w:val="none" w:sz="0" w:space="0" w:color="auto"/>
        <w:bottom w:val="none" w:sz="0" w:space="0" w:color="auto"/>
        <w:right w:val="none" w:sz="0" w:space="0" w:color="auto"/>
      </w:divBdr>
    </w:div>
    <w:div w:id="1851406330">
      <w:bodyDiv w:val="1"/>
      <w:marLeft w:val="0pt"/>
      <w:marRight w:val="0pt"/>
      <w:marTop w:val="0pt"/>
      <w:marBottom w:val="0pt"/>
      <w:divBdr>
        <w:top w:val="none" w:sz="0" w:space="0" w:color="auto"/>
        <w:left w:val="none" w:sz="0" w:space="0" w:color="auto"/>
        <w:bottom w:val="none" w:sz="0" w:space="0" w:color="auto"/>
        <w:right w:val="none" w:sz="0" w:space="0" w:color="auto"/>
      </w:divBdr>
    </w:div>
    <w:div w:id="1884293105">
      <w:bodyDiv w:val="1"/>
      <w:marLeft w:val="0pt"/>
      <w:marRight w:val="0pt"/>
      <w:marTop w:val="0pt"/>
      <w:marBottom w:val="0pt"/>
      <w:divBdr>
        <w:top w:val="none" w:sz="0" w:space="0" w:color="auto"/>
        <w:left w:val="none" w:sz="0" w:space="0" w:color="auto"/>
        <w:bottom w:val="none" w:sz="0" w:space="0" w:color="auto"/>
        <w:right w:val="none" w:sz="0" w:space="0" w:color="auto"/>
      </w:divBdr>
    </w:div>
    <w:div w:id="1911428544">
      <w:bodyDiv w:val="1"/>
      <w:marLeft w:val="0pt"/>
      <w:marRight w:val="0pt"/>
      <w:marTop w:val="0pt"/>
      <w:marBottom w:val="0pt"/>
      <w:divBdr>
        <w:top w:val="none" w:sz="0" w:space="0" w:color="auto"/>
        <w:left w:val="none" w:sz="0" w:space="0" w:color="auto"/>
        <w:bottom w:val="none" w:sz="0" w:space="0" w:color="auto"/>
        <w:right w:val="none" w:sz="0" w:space="0" w:color="auto"/>
      </w:divBdr>
    </w:div>
    <w:div w:id="20524195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comments" Target="comments.xml"/><Relationship Id="rId13" Type="http://purl.oclc.org/ooxml/officeDocument/relationships/hyperlink" Target="https://doi.org/10.1561/9781601988195" TargetMode="External"/><Relationship Id="rId18" Type="http://purl.oclc.org/ooxml/officeDocument/relationships/hyperlink" Target="https://doi-org.wv-o-ursus-proxy02.ursus.maine.edu/10.1145/3357384.3357954"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footer" Target="footer1.xml"/><Relationship Id="rId17" Type="http://purl.oclc.org/ooxml/officeDocument/relationships/hyperlink" Target="http://www.nytimes.com/2019/11/19/technology/artificial-intelligence-dawn-song.html" TargetMode="External"/><Relationship Id="rId2" Type="http://purl.oclc.org/ooxml/officeDocument/relationships/numbering" Target="numbering.xml"/><Relationship Id="rId16" Type="http://purl.oclc.org/ooxml/officeDocument/relationships/hyperlink" Target="https://www.nist.gov/blogs/cybersecurity-insights/differential-privacy-privacy-preserving-data-analysis-introduction-our" TargetMode="External"/><Relationship Id="rId20" Type="http://schemas.microsoft.com/office/2011/relationships/people" Target="people.xml"/><Relationship Id="rId1" Type="http://purl.oclc.org/ooxml/officeDocument/relationships/customXml" Target="../customXml/item1.xml"/><Relationship Id="rId6" Type="http://purl.oclc.org/ooxml/officeDocument/relationships/footnotes" Target="footnotes.xml"/><Relationship Id="rId11" Type="http://schemas.microsoft.com/office/2018/08/relationships/commentsExtensible" Target="commentsExtensible.xml"/><Relationship Id="rId5" Type="http://purl.oclc.org/ooxml/officeDocument/relationships/webSettings" Target="webSettings.xml"/><Relationship Id="rId15" Type="http://purl.oclc.org/ooxml/officeDocument/relationships/hyperlink" Target="https://learning.oreilly.com/videos/tensorflow-privacy-learning/0636920373483/0636920373483-video329379/" TargetMode="External"/><Relationship Id="rId10" Type="http://schemas.microsoft.com/office/2016/09/relationships/commentsIds" Target="commentsIds.xml"/><Relationship Id="rId19" Type="http://purl.oclc.org/ooxml/officeDocument/relationships/fontTable" Target="fontTable.xml"/><Relationship Id="rId4" Type="http://purl.oclc.org/ooxml/officeDocument/relationships/settings" Target="settings.xml"/><Relationship Id="rId9" Type="http://schemas.microsoft.com/office/2011/relationships/commentsExtended" Target="commentsExtended.xml"/><Relationship Id="rId14" Type="http://purl.oclc.org/ooxml/officeDocument/relationships/hyperlink" Target="https://doi.org/10.1007/978-3-540-79228-4_1"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TotalTime>
  <Pages>4</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2</cp:revision>
  <dcterms:created xsi:type="dcterms:W3CDTF">2022-12-02T01:04:00Z</dcterms:created>
  <dcterms:modified xsi:type="dcterms:W3CDTF">2022-12-02T01:04:00Z</dcterms:modified>
</cp:coreProperties>
</file>